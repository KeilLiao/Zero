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1F" w:rsidRPr="00EA5CC8" w:rsidRDefault="00EA5CC8" w:rsidP="00EA5CC8">
      <w:pPr>
        <w:jc w:val="center"/>
        <w:rPr>
          <w:b/>
          <w:sz w:val="36"/>
        </w:rPr>
      </w:pPr>
      <w:r w:rsidRPr="00EA5CC8">
        <w:rPr>
          <w:rFonts w:hint="eastAsia"/>
          <w:b/>
          <w:sz w:val="36"/>
        </w:rPr>
        <w:t>电力线监测</w:t>
      </w:r>
      <w:del w:id="0" w:author="SQ L" w:date="2017-12-12T23:57:00Z">
        <w:r w:rsidRPr="00EA5CC8" w:rsidDel="004C57D6">
          <w:rPr>
            <w:rFonts w:hint="eastAsia"/>
            <w:b/>
            <w:sz w:val="36"/>
          </w:rPr>
          <w:delText>通信协议</w:delText>
        </w:r>
      </w:del>
      <w:ins w:id="1" w:author="SQ L" w:date="2017-12-12T23:57:00Z">
        <w:r w:rsidR="004C57D6">
          <w:rPr>
            <w:rFonts w:hint="eastAsia"/>
            <w:b/>
            <w:sz w:val="36"/>
          </w:rPr>
          <w:t>系统</w:t>
        </w:r>
      </w:ins>
    </w:p>
    <w:p w:rsidR="004C57D6" w:rsidRDefault="004C57D6" w:rsidP="00EA5CC8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：系统架构</w:t>
      </w:r>
    </w:p>
    <w:p w:rsidR="00675E46" w:rsidRDefault="00675E46" w:rsidP="00EA5CC8">
      <w:pPr>
        <w:ind w:firstLineChars="200" w:firstLine="420"/>
      </w:pPr>
      <w:r>
        <w:t>系统的物理线路连接如下图所示</w:t>
      </w:r>
      <w:r>
        <w:rPr>
          <w:rFonts w:hint="eastAsia"/>
        </w:rPr>
        <w:t>：</w:t>
      </w:r>
    </w:p>
    <w:p w:rsidR="004C57D6" w:rsidRDefault="00675E46" w:rsidP="00EA5CC8">
      <w:pPr>
        <w:ind w:firstLineChars="200" w:firstLine="420"/>
      </w:pPr>
      <w:r>
        <w:object w:dxaOrig="14830" w:dyaOrig="12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59.25pt" o:ole="">
            <v:imagedata r:id="rId7" o:title=""/>
          </v:shape>
          <o:OLEObject Type="Embed" ProgID="Visio.Drawing.15" ShapeID="_x0000_i1025" DrawAspect="Content" ObjectID="_1575265883" r:id="rId8"/>
        </w:object>
      </w:r>
    </w:p>
    <w:p w:rsidR="00675E46" w:rsidRDefault="00675E46" w:rsidP="00EA5CC8">
      <w:pPr>
        <w:ind w:firstLineChars="200" w:firstLine="420"/>
      </w:pPr>
      <w:r>
        <w:t>采集终端仅仅作为一个</w:t>
      </w:r>
      <w:r>
        <w:rPr>
          <w:rFonts w:hint="eastAsia"/>
        </w:rPr>
        <w:t>485</w:t>
      </w:r>
      <w:r>
        <w:rPr>
          <w:rFonts w:hint="eastAsia"/>
        </w:rPr>
        <w:t>总线协议与电力载波</w:t>
      </w:r>
      <w:r>
        <w:rPr>
          <w:rFonts w:hint="eastAsia"/>
        </w:rPr>
        <w:t>/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协议之间的一个转换，所以整个系统的逻辑框图可以理解为下图：</w:t>
      </w:r>
    </w:p>
    <w:p w:rsidR="00675E46" w:rsidRDefault="00675E46" w:rsidP="00EA5CC8">
      <w:pPr>
        <w:ind w:firstLineChars="200" w:firstLine="420"/>
        <w:rPr>
          <w:ins w:id="2" w:author="SQ L" w:date="2017-12-12T23:57:00Z"/>
        </w:rPr>
      </w:pPr>
      <w:r>
        <w:object w:dxaOrig="12411" w:dyaOrig="12830">
          <v:shape id="_x0000_i1026" type="#_x0000_t75" style="width:355.5pt;height:367.5pt" o:ole="">
            <v:imagedata r:id="rId9" o:title=""/>
          </v:shape>
          <o:OLEObject Type="Embed" ProgID="Visio.Drawing.15" ShapeID="_x0000_i1026" DrawAspect="Content" ObjectID="_1575265884" r:id="rId10"/>
        </w:object>
      </w:r>
    </w:p>
    <w:p w:rsidR="004C57D6" w:rsidRDefault="004C57D6" w:rsidP="00EA5CC8">
      <w:pPr>
        <w:ind w:firstLineChars="200" w:firstLine="420"/>
        <w:rPr>
          <w:ins w:id="3" w:author="SQ L" w:date="2017-12-12T23:57:00Z"/>
        </w:rPr>
      </w:pPr>
    </w:p>
    <w:p w:rsidR="004C57D6" w:rsidRDefault="004C57D6" w:rsidP="00EA5CC8">
      <w:pPr>
        <w:ind w:firstLineChars="200" w:firstLine="420"/>
      </w:pPr>
      <w:r>
        <w:t>系统采用多层次的方式</w:t>
      </w:r>
      <w:r>
        <w:rPr>
          <w:rFonts w:hint="eastAsia"/>
        </w:rPr>
        <w:t>。</w:t>
      </w:r>
    </w:p>
    <w:p w:rsidR="004C57D6" w:rsidRDefault="004C57D6" w:rsidP="004C57D6">
      <w:pPr>
        <w:pStyle w:val="a6"/>
        <w:numPr>
          <w:ilvl w:val="0"/>
          <w:numId w:val="1"/>
        </w:numPr>
        <w:ind w:firstLineChars="0"/>
      </w:pPr>
      <w:r>
        <w:t>采集终端</w:t>
      </w:r>
    </w:p>
    <w:p w:rsidR="001E2EC2" w:rsidRDefault="001E2EC2" w:rsidP="004C57D6">
      <w:pPr>
        <w:pStyle w:val="a6"/>
        <w:ind w:left="840" w:firstLineChars="0" w:firstLine="0"/>
      </w:pPr>
      <w:r>
        <w:rPr>
          <w:rFonts w:hint="eastAsia"/>
        </w:rPr>
        <w:t>采集终端作为一个设备节点，作为</w:t>
      </w:r>
      <w:r>
        <w:rPr>
          <w:rFonts w:hint="eastAsia"/>
        </w:rPr>
        <w:t>485</w:t>
      </w:r>
      <w:r>
        <w:rPr>
          <w:rFonts w:hint="eastAsia"/>
        </w:rPr>
        <w:t>总线协议与</w:t>
      </w:r>
      <w:proofErr w:type="spellStart"/>
      <w:r>
        <w:rPr>
          <w:rFonts w:hint="eastAsia"/>
        </w:rPr>
        <w:t>zigbee</w:t>
      </w:r>
      <w:proofErr w:type="spellEnd"/>
      <w:r>
        <w:t>/</w:t>
      </w:r>
      <w:r>
        <w:t>电力载波协议之间的转换设备</w:t>
      </w:r>
      <w:r>
        <w:rPr>
          <w:rFonts w:hint="eastAsia"/>
        </w:rPr>
        <w:t>。</w:t>
      </w:r>
    </w:p>
    <w:p w:rsidR="001E2EC2" w:rsidRDefault="001E2EC2" w:rsidP="004C57D6">
      <w:pPr>
        <w:pStyle w:val="a6"/>
        <w:ind w:left="840" w:firstLineChars="0" w:firstLine="0"/>
      </w:pPr>
      <w:r>
        <w:t>在</w:t>
      </w:r>
      <w:r>
        <w:rPr>
          <w:rFonts w:hint="eastAsia"/>
        </w:rPr>
        <w:t>4</w:t>
      </w:r>
      <w:r>
        <w:t>85</w:t>
      </w:r>
      <w:r>
        <w:t>总线上挂载的设备有</w:t>
      </w:r>
      <w:r>
        <w:rPr>
          <w:rFonts w:hint="eastAsia"/>
        </w:rPr>
        <w:t>：</w:t>
      </w:r>
    </w:p>
    <w:p w:rsidR="001E2EC2" w:rsidRDefault="001E2EC2" w:rsidP="004C57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温度、水传感器</w:t>
      </w:r>
    </w:p>
    <w:p w:rsidR="004C57D6" w:rsidRDefault="004C57D6" w:rsidP="001E2EC2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路温度传感器</w:t>
      </w:r>
      <w:r w:rsidR="008A3AD5">
        <w:rPr>
          <w:rFonts w:hint="eastAsia"/>
        </w:rPr>
        <w:t>，能够返回锁存值和当前值</w:t>
      </w:r>
    </w:p>
    <w:p w:rsidR="004C57D6" w:rsidRDefault="004C57D6" w:rsidP="001E2EC2">
      <w:pPr>
        <w:pStyle w:val="a6"/>
        <w:numPr>
          <w:ilvl w:val="1"/>
          <w:numId w:val="2"/>
        </w:numPr>
        <w:ind w:firstLineChars="0"/>
      </w:pPr>
      <w:r>
        <w:t>1</w:t>
      </w:r>
      <w:r>
        <w:t>路水浸传感器</w:t>
      </w:r>
      <w:r w:rsidR="008A3AD5">
        <w:rPr>
          <w:rFonts w:hint="eastAsia"/>
        </w:rPr>
        <w:t>，</w:t>
      </w:r>
      <w:r w:rsidR="008A3AD5">
        <w:t>能够返回锁存值和当前值</w:t>
      </w:r>
    </w:p>
    <w:p w:rsidR="001E2EC2" w:rsidRDefault="004C57D6" w:rsidP="001E2EC2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路湿度传感器</w:t>
      </w:r>
      <w:r w:rsidR="008A3AD5">
        <w:rPr>
          <w:rFonts w:hint="eastAsia"/>
        </w:rPr>
        <w:t>，能够返回锁存制和当前值</w:t>
      </w:r>
    </w:p>
    <w:p w:rsidR="004C57D6" w:rsidRDefault="004C57D6" w:rsidP="004C57D6">
      <w:pPr>
        <w:pStyle w:val="a6"/>
        <w:numPr>
          <w:ilvl w:val="0"/>
          <w:numId w:val="2"/>
        </w:numPr>
        <w:ind w:firstLineChars="0"/>
      </w:pPr>
      <w:r>
        <w:t>控制外围断路器的开关量信号以及开关量状态反馈</w:t>
      </w:r>
    </w:p>
    <w:p w:rsidR="004C57D6" w:rsidRDefault="004C57D6" w:rsidP="004C57D6">
      <w:pPr>
        <w:pStyle w:val="a6"/>
        <w:numPr>
          <w:ilvl w:val="0"/>
          <w:numId w:val="2"/>
        </w:numPr>
        <w:ind w:firstLineChars="0"/>
      </w:pPr>
      <w:r>
        <w:t>多功能仪表的读写端口</w:t>
      </w:r>
    </w:p>
    <w:p w:rsidR="004C57D6" w:rsidRDefault="004C57D6" w:rsidP="004C57D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外部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设备的读写端口（暂时认为多功能仪表均为</w:t>
      </w:r>
      <w:r>
        <w:rPr>
          <w:rFonts w:hint="eastAsia"/>
        </w:rPr>
        <w:t>485</w:t>
      </w:r>
      <w:r>
        <w:rPr>
          <w:rFonts w:hint="eastAsia"/>
        </w:rPr>
        <w:t>总线</w:t>
      </w:r>
      <w:r>
        <w:rPr>
          <w:rFonts w:hint="eastAsia"/>
        </w:rPr>
        <w:t>+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协议）</w:t>
      </w:r>
    </w:p>
    <w:p w:rsidR="00672167" w:rsidRDefault="001E2EC2" w:rsidP="004C57D6">
      <w:pPr>
        <w:pStyle w:val="a6"/>
        <w:ind w:left="840" w:firstLineChars="0" w:firstLine="0"/>
      </w:pPr>
      <w:r>
        <w:rPr>
          <w:rFonts w:hint="eastAsia"/>
        </w:rPr>
        <w:t>所有设备均为支持</w:t>
      </w:r>
      <w:r>
        <w:rPr>
          <w:rFonts w:hint="eastAsia"/>
        </w:rPr>
        <w:t>485</w:t>
      </w:r>
      <w:r>
        <w:rPr>
          <w:rFonts w:hint="eastAsia"/>
        </w:rPr>
        <w:t>读写的设备。</w:t>
      </w:r>
    </w:p>
    <w:p w:rsidR="004C57D6" w:rsidRDefault="00675E46" w:rsidP="004C57D6">
      <w:pPr>
        <w:pStyle w:val="a6"/>
        <w:numPr>
          <w:ilvl w:val="0"/>
          <w:numId w:val="1"/>
        </w:numPr>
        <w:ind w:firstLineChars="0"/>
      </w:pPr>
      <w:r>
        <w:t>中继器</w:t>
      </w:r>
    </w:p>
    <w:p w:rsidR="004C57D6" w:rsidRDefault="00675E46" w:rsidP="004C57D6">
      <w:pPr>
        <w:pStyle w:val="a6"/>
        <w:ind w:left="840" w:firstLineChars="0" w:firstLine="0"/>
      </w:pPr>
      <w:r>
        <w:t>中继器</w:t>
      </w:r>
      <w:r w:rsidR="004C57D6">
        <w:t>作为子母线与主母线之间的数据桥梁</w:t>
      </w:r>
      <w:r w:rsidR="004C57D6">
        <w:rPr>
          <w:rFonts w:hint="eastAsia"/>
        </w:rPr>
        <w:t>。</w:t>
      </w:r>
    </w:p>
    <w:p w:rsidR="004C57D6" w:rsidRDefault="00C078EE" w:rsidP="004C57D6">
      <w:pPr>
        <w:pStyle w:val="a6"/>
        <w:ind w:left="840" w:firstLineChars="0" w:firstLine="0"/>
      </w:pPr>
      <w:r>
        <w:t>每个</w:t>
      </w:r>
      <w:r w:rsidR="00675E46">
        <w:t>中继器</w:t>
      </w:r>
      <w:r w:rsidR="004C57D6">
        <w:t>均有唯一的</w:t>
      </w:r>
      <w:r w:rsidR="004C57D6">
        <w:t>ID</w:t>
      </w:r>
      <w:r w:rsidR="004C57D6">
        <w:t>编号</w:t>
      </w:r>
      <w:r w:rsidR="004C57D6">
        <w:rPr>
          <w:rFonts w:hint="eastAsia"/>
        </w:rPr>
        <w:t>。</w:t>
      </w:r>
    </w:p>
    <w:p w:rsidR="004C57D6" w:rsidRDefault="004C57D6" w:rsidP="004C57D6">
      <w:pPr>
        <w:pStyle w:val="a6"/>
        <w:ind w:left="840" w:firstLineChars="0" w:firstLine="0"/>
      </w:pPr>
      <w:r>
        <w:t>与采集器通过电力载波或者</w:t>
      </w:r>
      <w:proofErr w:type="spellStart"/>
      <w:r>
        <w:t>zigbee</w:t>
      </w:r>
      <w:proofErr w:type="spellEnd"/>
      <w:r>
        <w:t>通信</w:t>
      </w:r>
      <w:r>
        <w:rPr>
          <w:rFonts w:hint="eastAsia"/>
        </w:rPr>
        <w:t>。</w:t>
      </w:r>
    </w:p>
    <w:p w:rsidR="004C57D6" w:rsidRDefault="00C078EE" w:rsidP="004C57D6">
      <w:pPr>
        <w:pStyle w:val="a6"/>
        <w:ind w:left="840" w:firstLineChars="0" w:firstLine="0"/>
      </w:pPr>
      <w:r>
        <w:t>通过电力载波方式与</w:t>
      </w:r>
      <w:r w:rsidR="00675E46">
        <w:t>集中器</w:t>
      </w:r>
      <w:r w:rsidR="004C57D6">
        <w:t>进行通信</w:t>
      </w:r>
    </w:p>
    <w:p w:rsidR="00672167" w:rsidRDefault="00675E46" w:rsidP="004C57D6">
      <w:pPr>
        <w:pStyle w:val="a6"/>
        <w:ind w:left="840" w:firstLineChars="0" w:firstLine="0"/>
      </w:pPr>
      <w:r>
        <w:lastRenderedPageBreak/>
        <w:t>中继器</w:t>
      </w:r>
      <w:r w:rsidR="00672167">
        <w:t>在上电后持续轮询所有采集终端的温湿度信息并缓存</w:t>
      </w:r>
    </w:p>
    <w:p w:rsidR="004C57D6" w:rsidRDefault="00675E46" w:rsidP="004C57D6">
      <w:pPr>
        <w:pStyle w:val="a6"/>
        <w:numPr>
          <w:ilvl w:val="0"/>
          <w:numId w:val="1"/>
        </w:numPr>
        <w:ind w:firstLineChars="0"/>
        <w:rPr>
          <w:ins w:id="4" w:author="SQ L" w:date="2017-12-12T23:57:00Z"/>
        </w:rPr>
      </w:pPr>
      <w:r>
        <w:t>集中器</w:t>
      </w:r>
    </w:p>
    <w:p w:rsidR="004C57D6" w:rsidRDefault="00675E46" w:rsidP="004C57D6">
      <w:pPr>
        <w:ind w:left="420" w:firstLineChars="200" w:firstLine="420"/>
      </w:pPr>
      <w:r>
        <w:t>集中器</w:t>
      </w:r>
      <w:r w:rsidR="004C57D6">
        <w:t>作为一个楼宇或者一个区域的数据转发设备</w:t>
      </w:r>
      <w:r w:rsidR="004C57D6">
        <w:rPr>
          <w:rFonts w:hint="eastAsia"/>
        </w:rPr>
        <w:t>。</w:t>
      </w:r>
    </w:p>
    <w:p w:rsidR="004C57D6" w:rsidRDefault="00C078EE" w:rsidP="004C57D6">
      <w:pPr>
        <w:ind w:left="420" w:firstLineChars="200" w:firstLine="420"/>
      </w:pPr>
      <w:r>
        <w:t>通过电力载波方式与</w:t>
      </w:r>
      <w:r w:rsidR="00675E46">
        <w:t>中继器</w:t>
      </w:r>
      <w:r w:rsidR="004C57D6">
        <w:t>进行通信</w:t>
      </w:r>
    </w:p>
    <w:p w:rsidR="004C57D6" w:rsidRDefault="004C57D6" w:rsidP="004C57D6">
      <w:pPr>
        <w:ind w:left="420" w:firstLineChars="200" w:firstLine="420"/>
      </w:pPr>
      <w:r>
        <w:t>通过局域网与中心服务器进行通信</w:t>
      </w:r>
    </w:p>
    <w:p w:rsidR="004C57D6" w:rsidRDefault="00675E46" w:rsidP="004C57D6">
      <w:pPr>
        <w:ind w:left="420" w:firstLineChars="200" w:firstLine="420"/>
      </w:pPr>
      <w:r>
        <w:t>集中器</w:t>
      </w:r>
      <w:r w:rsidR="004C57D6">
        <w:t>在进入局域网后应该被分配一个固定的</w:t>
      </w:r>
      <w:r w:rsidR="004C57D6">
        <w:t>IP</w:t>
      </w:r>
      <w:r w:rsidR="004C57D6">
        <w:t>地址</w:t>
      </w:r>
      <w:r w:rsidR="004C57D6">
        <w:rPr>
          <w:rFonts w:hint="eastAsia"/>
        </w:rPr>
        <w:t>。</w:t>
      </w:r>
    </w:p>
    <w:p w:rsidR="004C57D6" w:rsidRPr="004C57D6" w:rsidRDefault="004C57D6" w:rsidP="004C57D6">
      <w:pPr>
        <w:ind w:left="420" w:firstLineChars="200" w:firstLine="420"/>
        <w:rPr>
          <w:ins w:id="5" w:author="SQ L" w:date="2017-12-12T23:57:00Z"/>
        </w:rPr>
      </w:pPr>
    </w:p>
    <w:p w:rsidR="004C57D6" w:rsidRDefault="00CC3166" w:rsidP="00CC3166">
      <w:pPr>
        <w:pStyle w:val="a6"/>
        <w:numPr>
          <w:ilvl w:val="0"/>
          <w:numId w:val="1"/>
        </w:numPr>
        <w:ind w:firstLineChars="0"/>
      </w:pPr>
      <w:r>
        <w:t>中心服务器</w:t>
      </w:r>
    </w:p>
    <w:p w:rsidR="00CC3166" w:rsidRDefault="00CC3166" w:rsidP="00CC3166">
      <w:pPr>
        <w:pStyle w:val="a6"/>
        <w:ind w:left="840" w:firstLineChars="0" w:firstLine="0"/>
        <w:rPr>
          <w:ins w:id="6" w:author="SQ L" w:date="2017-12-12T23:57:00Z"/>
        </w:rPr>
      </w:pPr>
      <w:r>
        <w:t>保存所有的终端数据</w:t>
      </w:r>
    </w:p>
    <w:p w:rsidR="004C57D6" w:rsidRDefault="00CC3166" w:rsidP="00CC3166">
      <w:pPr>
        <w:pStyle w:val="a6"/>
        <w:numPr>
          <w:ilvl w:val="0"/>
          <w:numId w:val="1"/>
        </w:numPr>
        <w:ind w:firstLineChars="0"/>
      </w:pPr>
      <w:r>
        <w:t>管理终端</w:t>
      </w:r>
    </w:p>
    <w:p w:rsidR="00CC3166" w:rsidRDefault="00CC3166" w:rsidP="00CC3166">
      <w:pPr>
        <w:pStyle w:val="a6"/>
        <w:ind w:left="840" w:firstLineChars="0" w:firstLine="0"/>
        <w:rPr>
          <w:ins w:id="7" w:author="SQ L" w:date="2017-12-12T23:57:00Z"/>
        </w:rPr>
      </w:pPr>
      <w:r>
        <w:t>实时查看和分析终端的当前状态以及历史趋势</w:t>
      </w:r>
    </w:p>
    <w:p w:rsidR="004C57D6" w:rsidRDefault="004C57D6" w:rsidP="00EA5CC8">
      <w:pPr>
        <w:ind w:firstLineChars="200" w:firstLine="420"/>
        <w:rPr>
          <w:ins w:id="8" w:author="SQ L" w:date="2017-12-12T23:57:00Z"/>
        </w:rPr>
      </w:pPr>
    </w:p>
    <w:p w:rsidR="00672167" w:rsidRPr="00672167" w:rsidRDefault="00672167" w:rsidP="00672167">
      <w:pPr>
        <w:ind w:firstLineChars="200" w:firstLine="562"/>
        <w:rPr>
          <w:ins w:id="9" w:author="SQ L" w:date="2017-12-12T23:57:00Z"/>
          <w:b/>
          <w:sz w:val="28"/>
        </w:rPr>
      </w:pPr>
      <w:r w:rsidRPr="00672167">
        <w:rPr>
          <w:b/>
          <w:sz w:val="28"/>
        </w:rPr>
        <w:t>PS</w:t>
      </w:r>
      <w:r w:rsidRPr="00672167">
        <w:rPr>
          <w:b/>
          <w:sz w:val="28"/>
        </w:rPr>
        <w:t>：</w:t>
      </w:r>
      <w:r>
        <w:rPr>
          <w:b/>
          <w:sz w:val="28"/>
        </w:rPr>
        <w:t>下述文字除非特殊说明</w:t>
      </w:r>
      <w:r>
        <w:rPr>
          <w:rFonts w:hint="eastAsia"/>
          <w:b/>
          <w:sz w:val="28"/>
        </w:rPr>
        <w:t>，</w:t>
      </w:r>
      <w:r>
        <w:rPr>
          <w:b/>
          <w:sz w:val="28"/>
        </w:rPr>
        <w:t>否则温湿度</w:t>
      </w:r>
      <w:r w:rsidR="00BC3F16">
        <w:rPr>
          <w:b/>
          <w:sz w:val="28"/>
        </w:rPr>
        <w:t>的描述实际</w:t>
      </w:r>
      <w:r>
        <w:rPr>
          <w:b/>
          <w:sz w:val="28"/>
        </w:rPr>
        <w:t>包含温度</w:t>
      </w:r>
      <w:r>
        <w:rPr>
          <w:rFonts w:hint="eastAsia"/>
          <w:b/>
          <w:sz w:val="28"/>
        </w:rPr>
        <w:t>、</w:t>
      </w:r>
      <w:r>
        <w:rPr>
          <w:b/>
          <w:sz w:val="28"/>
        </w:rPr>
        <w:t>湿度</w:t>
      </w:r>
      <w:r>
        <w:rPr>
          <w:rFonts w:hint="eastAsia"/>
          <w:b/>
          <w:sz w:val="28"/>
        </w:rPr>
        <w:t>、</w:t>
      </w:r>
      <w:r w:rsidR="00BC3F16">
        <w:rPr>
          <w:b/>
          <w:sz w:val="28"/>
        </w:rPr>
        <w:t>水浸信息</w:t>
      </w:r>
    </w:p>
    <w:p w:rsidR="004C57D6" w:rsidRDefault="004C57D6" w:rsidP="00EA5CC8">
      <w:pPr>
        <w:ind w:firstLineChars="200" w:firstLine="420"/>
        <w:rPr>
          <w:ins w:id="10" w:author="SQ L" w:date="2017-12-12T23:57:00Z"/>
        </w:rPr>
      </w:pPr>
    </w:p>
    <w:p w:rsidR="00EA5CC8" w:rsidRDefault="00EA5CC8" w:rsidP="00EA5CC8">
      <w:pPr>
        <w:ind w:firstLineChars="200" w:firstLine="420"/>
      </w:pPr>
      <w:r>
        <w:t>本协议</w:t>
      </w:r>
      <w:r>
        <w:rPr>
          <w:rFonts w:hint="eastAsia"/>
        </w:rPr>
        <w:t>为</w:t>
      </w:r>
      <w:r>
        <w:t>中心服务器与电力线监测系统的</w:t>
      </w:r>
      <w:r w:rsidR="00675E46">
        <w:t>集中器</w:t>
      </w:r>
      <w:r>
        <w:t>之间的网络交互协议</w:t>
      </w:r>
      <w:r>
        <w:rPr>
          <w:rFonts w:hint="eastAsia"/>
        </w:rPr>
        <w:t>。</w:t>
      </w:r>
    </w:p>
    <w:p w:rsidR="00EA5CC8" w:rsidRDefault="00EA5CC8" w:rsidP="00EA5CC8">
      <w:pPr>
        <w:ind w:firstLineChars="200" w:firstLine="420"/>
      </w:pPr>
    </w:p>
    <w:p w:rsidR="00EA5CC8" w:rsidRPr="00EA5CC8" w:rsidRDefault="00EA5CC8" w:rsidP="00EA5CC8">
      <w:pPr>
        <w:ind w:firstLineChars="200" w:firstLine="562"/>
        <w:rPr>
          <w:b/>
          <w:sz w:val="28"/>
        </w:rPr>
      </w:pPr>
      <w:r w:rsidRPr="00EA5CC8">
        <w:rPr>
          <w:rFonts w:hint="eastAsia"/>
          <w:b/>
          <w:sz w:val="28"/>
        </w:rPr>
        <w:t>网络端口：</w:t>
      </w:r>
    </w:p>
    <w:p w:rsidR="00EA5CC8" w:rsidRDefault="00675E46" w:rsidP="00EA5CC8">
      <w:pPr>
        <w:ind w:firstLineChars="200" w:firstLine="420"/>
      </w:pPr>
      <w:r>
        <w:rPr>
          <w:rFonts w:hint="eastAsia"/>
        </w:rPr>
        <w:t>中继器</w:t>
      </w:r>
      <w:r w:rsidR="00EA5CC8">
        <w:rPr>
          <w:rFonts w:hint="eastAsia"/>
        </w:rPr>
        <w:t>开放</w:t>
      </w:r>
      <w:r w:rsidR="00EA5CC8">
        <w:rPr>
          <w:rFonts w:hint="eastAsia"/>
        </w:rPr>
        <w:t>5001</w:t>
      </w:r>
      <w:r w:rsidR="00EA5CC8">
        <w:rPr>
          <w:rFonts w:hint="eastAsia"/>
        </w:rPr>
        <w:t>号端口，开启</w:t>
      </w:r>
      <w:r w:rsidR="00EA5CC8">
        <w:rPr>
          <w:rFonts w:hint="eastAsia"/>
        </w:rPr>
        <w:t>TCP</w:t>
      </w:r>
      <w:r w:rsidR="00EA5CC8">
        <w:t xml:space="preserve"> </w:t>
      </w:r>
      <w:r w:rsidR="00EA5CC8">
        <w:t>服务</w:t>
      </w:r>
      <w:r w:rsidR="00EA5CC8">
        <w:rPr>
          <w:rFonts w:hint="eastAsia"/>
        </w:rPr>
        <w:t>。</w:t>
      </w:r>
    </w:p>
    <w:p w:rsidR="00EA5CC8" w:rsidRDefault="00EA5CC8" w:rsidP="00672167"/>
    <w:p w:rsidR="00EA5CC8" w:rsidRDefault="00122B40" w:rsidP="00EA5CC8">
      <w:pPr>
        <w:ind w:firstLineChars="200" w:firstLine="420"/>
      </w:pPr>
      <w:r>
        <w:t>基本包格式</w:t>
      </w:r>
      <w:r>
        <w:rPr>
          <w:rFonts w:hint="eastAsia"/>
        </w:rPr>
        <w:t>：</w:t>
      </w:r>
    </w:p>
    <w:tbl>
      <w:tblPr>
        <w:tblStyle w:val="a3"/>
        <w:tblW w:w="0" w:type="auto"/>
        <w:tblInd w:w="1188" w:type="dxa"/>
        <w:tblLook w:val="04A0"/>
      </w:tblPr>
      <w:tblGrid>
        <w:gridCol w:w="1185"/>
        <w:gridCol w:w="1450"/>
        <w:gridCol w:w="1134"/>
        <w:gridCol w:w="992"/>
        <w:gridCol w:w="1164"/>
      </w:tblGrid>
      <w:tr w:rsidR="00122B40" w:rsidTr="005D5E15">
        <w:tc>
          <w:tcPr>
            <w:tcW w:w="1185" w:type="dxa"/>
          </w:tcPr>
          <w:p w:rsidR="00122B40" w:rsidRDefault="00122B40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122B40" w:rsidRDefault="005D5E15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122B40" w:rsidRDefault="00122B40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122B40" w:rsidRDefault="00122B40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122B40" w:rsidRDefault="00122B40" w:rsidP="00506414">
            <w:r>
              <w:rPr>
                <w:rFonts w:hint="eastAsia"/>
              </w:rPr>
              <w:t>校验</w:t>
            </w:r>
          </w:p>
        </w:tc>
      </w:tr>
      <w:tr w:rsidR="00122B40" w:rsidTr="005D5E15">
        <w:tc>
          <w:tcPr>
            <w:tcW w:w="1185" w:type="dxa"/>
          </w:tcPr>
          <w:p w:rsidR="00122B40" w:rsidRDefault="005D5E15" w:rsidP="00506414">
            <w:r>
              <w:rPr>
                <w:rFonts w:hint="eastAsia"/>
              </w:rPr>
              <w:t>3</w:t>
            </w:r>
            <w:r>
              <w:t xml:space="preserve"> Bytes</w:t>
            </w:r>
          </w:p>
        </w:tc>
        <w:tc>
          <w:tcPr>
            <w:tcW w:w="1450" w:type="dxa"/>
          </w:tcPr>
          <w:p w:rsidR="00122B40" w:rsidRDefault="005D5E15" w:rsidP="00506414">
            <w:r>
              <w:rPr>
                <w:rFonts w:hint="eastAsia"/>
              </w:rPr>
              <w:t>1 Byte</w:t>
            </w:r>
          </w:p>
        </w:tc>
        <w:tc>
          <w:tcPr>
            <w:tcW w:w="1134" w:type="dxa"/>
          </w:tcPr>
          <w:p w:rsidR="00122B40" w:rsidRDefault="005D5E15" w:rsidP="00506414">
            <w:r>
              <w:t>2 Bytes</w:t>
            </w:r>
          </w:p>
        </w:tc>
        <w:tc>
          <w:tcPr>
            <w:tcW w:w="992" w:type="dxa"/>
          </w:tcPr>
          <w:p w:rsidR="00122B40" w:rsidRDefault="005D5E15" w:rsidP="00506414">
            <w:r>
              <w:rPr>
                <w:rFonts w:hint="eastAsia"/>
              </w:rPr>
              <w:t>N Bytes</w:t>
            </w:r>
          </w:p>
        </w:tc>
        <w:tc>
          <w:tcPr>
            <w:tcW w:w="1164" w:type="dxa"/>
          </w:tcPr>
          <w:p w:rsidR="00122B40" w:rsidRDefault="005D5E15" w:rsidP="0050641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Byte</w:t>
            </w:r>
          </w:p>
        </w:tc>
      </w:tr>
    </w:tbl>
    <w:p w:rsidR="00122B40" w:rsidRDefault="00731C91" w:rsidP="00EA5CC8">
      <w:pPr>
        <w:ind w:firstLineChars="200" w:firstLine="420"/>
      </w:pPr>
      <w:r>
        <w:rPr>
          <w:rFonts w:hint="eastAsia"/>
        </w:rPr>
        <w:t>服务器下发</w:t>
      </w:r>
      <w:r w:rsidR="00122B40">
        <w:rPr>
          <w:rFonts w:hint="eastAsia"/>
        </w:rPr>
        <w:t>包头固定为字符串“</w:t>
      </w:r>
      <w:r w:rsidR="00122B40">
        <w:rPr>
          <w:rFonts w:hint="eastAsia"/>
        </w:rPr>
        <w:t>TY</w:t>
      </w:r>
      <w:r w:rsidR="005D5E15">
        <w:rPr>
          <w:rFonts w:hint="eastAsia"/>
        </w:rPr>
        <w:t>$</w:t>
      </w:r>
      <w:r w:rsidR="00122B40">
        <w:rPr>
          <w:rFonts w:hint="eastAsia"/>
        </w:rPr>
        <w:t>”</w:t>
      </w:r>
      <w:r w:rsidR="009E7274">
        <w:rPr>
          <w:rFonts w:hint="eastAsia"/>
        </w:rPr>
        <w:t>，设备返回</w:t>
      </w:r>
      <w:r>
        <w:rPr>
          <w:rFonts w:hint="eastAsia"/>
        </w:rPr>
        <w:t>的包头固定为字符“</w:t>
      </w:r>
      <w:r>
        <w:rPr>
          <w:rFonts w:hint="eastAsia"/>
        </w:rPr>
        <w:t>TB$</w:t>
      </w:r>
      <w:r>
        <w:rPr>
          <w:rFonts w:hint="eastAsia"/>
        </w:rPr>
        <w:t>”</w:t>
      </w:r>
    </w:p>
    <w:p w:rsidR="00731C91" w:rsidRDefault="00731C91" w:rsidP="00EA5CC8">
      <w:pPr>
        <w:ind w:firstLineChars="200" w:firstLine="420"/>
      </w:pPr>
    </w:p>
    <w:p w:rsidR="00122B40" w:rsidRDefault="005D5E15" w:rsidP="00EA5CC8">
      <w:pPr>
        <w:ind w:firstLineChars="200" w:firstLine="420"/>
      </w:pPr>
      <w:r>
        <w:rPr>
          <w:rFonts w:hint="eastAsia"/>
        </w:rPr>
        <w:t>数据包类型表示当前的数据包类型</w:t>
      </w:r>
    </w:p>
    <w:p w:rsidR="005D5E15" w:rsidRDefault="005D5E15" w:rsidP="00EA5CC8">
      <w:pPr>
        <w:ind w:firstLineChars="200" w:firstLine="420"/>
      </w:pPr>
      <w:r>
        <w:t>校验位为数据部分的异或校验结果值</w:t>
      </w:r>
    </w:p>
    <w:p w:rsidR="00122B40" w:rsidRDefault="00122B40" w:rsidP="00EA5CC8">
      <w:pPr>
        <w:ind w:firstLineChars="200" w:firstLine="420"/>
      </w:pPr>
    </w:p>
    <w:p w:rsidR="00672167" w:rsidRDefault="00672167" w:rsidP="00EA5CC8">
      <w:pPr>
        <w:ind w:firstLineChars="200" w:firstLine="420"/>
      </w:pPr>
    </w:p>
    <w:p w:rsidR="00672167" w:rsidRPr="005D5E15" w:rsidRDefault="00672167" w:rsidP="00EA5CC8">
      <w:pPr>
        <w:ind w:firstLineChars="200" w:firstLine="420"/>
      </w:pPr>
    </w:p>
    <w:p w:rsidR="00EA5CC8" w:rsidRDefault="00EA5CC8" w:rsidP="00EA5CC8">
      <w:pPr>
        <w:ind w:firstLineChars="200" w:firstLine="420"/>
      </w:pPr>
      <w:r>
        <w:t>数据协议</w:t>
      </w:r>
      <w:r>
        <w:rPr>
          <w:rFonts w:hint="eastAsia"/>
        </w:rPr>
        <w:t>：</w:t>
      </w:r>
    </w:p>
    <w:p w:rsidR="00672167" w:rsidRDefault="00672167" w:rsidP="00EA5CC8">
      <w:pPr>
        <w:ind w:firstLineChars="200" w:firstLine="420"/>
      </w:pPr>
      <w:r>
        <w:t>综上</w:t>
      </w:r>
      <w:r>
        <w:rPr>
          <w:rFonts w:hint="eastAsia"/>
        </w:rPr>
        <w:t>，</w:t>
      </w:r>
      <w:r>
        <w:t>设备的指令协议包括了两个部分</w:t>
      </w:r>
    </w:p>
    <w:p w:rsidR="00672167" w:rsidRDefault="00672167" w:rsidP="00672167">
      <w:pPr>
        <w:pStyle w:val="a6"/>
        <w:numPr>
          <w:ilvl w:val="0"/>
          <w:numId w:val="3"/>
        </w:numPr>
        <w:ind w:firstLineChars="0"/>
      </w:pPr>
      <w:r>
        <w:t>与</w:t>
      </w:r>
      <w:r w:rsidR="00675E46">
        <w:t>中继器</w:t>
      </w:r>
      <w:r>
        <w:t>的指令</w:t>
      </w:r>
      <w:r w:rsidR="009900BC">
        <w:rPr>
          <w:rFonts w:hint="eastAsia"/>
        </w:rPr>
        <w:t>（该指令实际是由</w:t>
      </w:r>
      <w:r w:rsidR="00675E46">
        <w:rPr>
          <w:rFonts w:hint="eastAsia"/>
        </w:rPr>
        <w:t>集中器</w:t>
      </w:r>
      <w:r w:rsidR="009900BC">
        <w:rPr>
          <w:rFonts w:hint="eastAsia"/>
        </w:rPr>
        <w:t>来判断下发至哪个</w:t>
      </w:r>
      <w:r w:rsidR="009900BC">
        <w:rPr>
          <w:rFonts w:hint="eastAsia"/>
        </w:rPr>
        <w:t>ID</w:t>
      </w:r>
      <w:r w:rsidR="009900BC">
        <w:rPr>
          <w:rFonts w:hint="eastAsia"/>
        </w:rPr>
        <w:t>的</w:t>
      </w:r>
      <w:r w:rsidR="00675E46">
        <w:rPr>
          <w:rFonts w:hint="eastAsia"/>
        </w:rPr>
        <w:t>中继器</w:t>
      </w:r>
      <w:r w:rsidR="009900BC">
        <w:rPr>
          <w:rFonts w:hint="eastAsia"/>
        </w:rPr>
        <w:t>）</w:t>
      </w:r>
    </w:p>
    <w:tbl>
      <w:tblPr>
        <w:tblStyle w:val="a3"/>
        <w:tblW w:w="0" w:type="auto"/>
        <w:tblInd w:w="562" w:type="dxa"/>
        <w:tblLook w:val="04A0"/>
      </w:tblPr>
      <w:tblGrid>
        <w:gridCol w:w="1985"/>
        <w:gridCol w:w="1134"/>
        <w:gridCol w:w="1134"/>
        <w:gridCol w:w="3481"/>
      </w:tblGrid>
      <w:tr w:rsidR="00672167" w:rsidTr="00672167">
        <w:tc>
          <w:tcPr>
            <w:tcW w:w="1985" w:type="dxa"/>
          </w:tcPr>
          <w:p w:rsidR="00672167" w:rsidRDefault="00672167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指令名称</w:t>
            </w:r>
          </w:p>
        </w:tc>
        <w:tc>
          <w:tcPr>
            <w:tcW w:w="1134" w:type="dxa"/>
          </w:tcPr>
          <w:p w:rsidR="00672167" w:rsidRDefault="009E7274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指令编号</w:t>
            </w:r>
          </w:p>
        </w:tc>
        <w:tc>
          <w:tcPr>
            <w:tcW w:w="1134" w:type="dxa"/>
          </w:tcPr>
          <w:p w:rsidR="00672167" w:rsidRDefault="009E7274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返回编号</w:t>
            </w:r>
          </w:p>
        </w:tc>
        <w:tc>
          <w:tcPr>
            <w:tcW w:w="3481" w:type="dxa"/>
          </w:tcPr>
          <w:p w:rsidR="00672167" w:rsidRDefault="00672167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72167" w:rsidTr="00672167">
        <w:tc>
          <w:tcPr>
            <w:tcW w:w="1985" w:type="dxa"/>
          </w:tcPr>
          <w:p w:rsidR="00672167" w:rsidRDefault="00E222DC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采集终端</w:t>
            </w:r>
            <w:r w:rsidR="00672167">
              <w:rPr>
                <w:rFonts w:hint="eastAsia"/>
              </w:rPr>
              <w:t>搜索指令</w:t>
            </w:r>
          </w:p>
        </w:tc>
        <w:tc>
          <w:tcPr>
            <w:tcW w:w="1134" w:type="dxa"/>
          </w:tcPr>
          <w:p w:rsidR="00672167" w:rsidRDefault="00822F17" w:rsidP="00672167">
            <w:pPr>
              <w:pStyle w:val="a6"/>
              <w:ind w:firstLineChars="0" w:firstLine="0"/>
            </w:pPr>
            <w:hyperlink w:anchor="C_10" w:history="1">
              <w:r w:rsidR="00672167" w:rsidRPr="005212D5">
                <w:rPr>
                  <w:rStyle w:val="a7"/>
                  <w:rFonts w:hint="eastAsia"/>
                </w:rPr>
                <w:t>0x10</w:t>
              </w:r>
            </w:hyperlink>
          </w:p>
        </w:tc>
        <w:tc>
          <w:tcPr>
            <w:tcW w:w="1134" w:type="dxa"/>
          </w:tcPr>
          <w:p w:rsidR="00672167" w:rsidRDefault="00822F17" w:rsidP="00E222DC">
            <w:pPr>
              <w:pStyle w:val="a6"/>
              <w:ind w:firstLineChars="0" w:firstLine="0"/>
            </w:pPr>
            <w:hyperlink w:anchor="C_50" w:history="1">
              <w:r w:rsidR="009E7274" w:rsidRPr="005212D5">
                <w:rPr>
                  <w:rStyle w:val="a7"/>
                  <w:rFonts w:hint="eastAsia"/>
                </w:rPr>
                <w:t>0x50</w:t>
              </w:r>
            </w:hyperlink>
          </w:p>
        </w:tc>
        <w:tc>
          <w:tcPr>
            <w:tcW w:w="3481" w:type="dxa"/>
          </w:tcPr>
          <w:p w:rsidR="00672167" w:rsidRDefault="00675E46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中继器</w:t>
            </w:r>
            <w:r w:rsidR="00672167">
              <w:rPr>
                <w:rFonts w:hint="eastAsia"/>
              </w:rPr>
              <w:t>搜索</w:t>
            </w:r>
            <w:r w:rsidR="00773134">
              <w:rPr>
                <w:rFonts w:hint="eastAsia"/>
              </w:rPr>
              <w:t>温湿度</w:t>
            </w:r>
            <w:r w:rsidR="00773134">
              <w:t>检测设备的编号</w:t>
            </w:r>
            <w:r w:rsidR="00672167">
              <w:rPr>
                <w:rFonts w:hint="eastAsia"/>
              </w:rPr>
              <w:t>，</w:t>
            </w:r>
            <w:r w:rsidR="00672167">
              <w:t>并反馈搜索结果</w:t>
            </w:r>
          </w:p>
        </w:tc>
      </w:tr>
      <w:tr w:rsidR="00672167" w:rsidTr="00672167">
        <w:tc>
          <w:tcPr>
            <w:tcW w:w="1985" w:type="dxa"/>
          </w:tcPr>
          <w:p w:rsidR="00672167" w:rsidRDefault="00672167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温湿度信息反馈</w:t>
            </w:r>
          </w:p>
        </w:tc>
        <w:tc>
          <w:tcPr>
            <w:tcW w:w="1134" w:type="dxa"/>
          </w:tcPr>
          <w:p w:rsidR="00672167" w:rsidRDefault="00822F17" w:rsidP="00403206">
            <w:pPr>
              <w:pStyle w:val="a6"/>
              <w:ind w:firstLineChars="0" w:firstLine="0"/>
            </w:pPr>
            <w:hyperlink w:anchor="C_11" w:history="1">
              <w:r w:rsidR="00672167" w:rsidRPr="006D1D3E">
                <w:rPr>
                  <w:rStyle w:val="a7"/>
                  <w:rFonts w:hint="eastAsia"/>
                </w:rPr>
                <w:t>0x</w:t>
              </w:r>
              <w:r w:rsidR="00403206" w:rsidRPr="006D1D3E">
                <w:rPr>
                  <w:rStyle w:val="a7"/>
                </w:rPr>
                <w:t>11</w:t>
              </w:r>
            </w:hyperlink>
          </w:p>
        </w:tc>
        <w:tc>
          <w:tcPr>
            <w:tcW w:w="1134" w:type="dxa"/>
          </w:tcPr>
          <w:p w:rsidR="00672167" w:rsidRDefault="00822F17" w:rsidP="00403206">
            <w:pPr>
              <w:pStyle w:val="a6"/>
              <w:ind w:firstLineChars="0" w:firstLine="0"/>
            </w:pPr>
            <w:hyperlink w:anchor="C_51" w:history="1">
              <w:r w:rsidR="009E7274" w:rsidRPr="006D1D3E">
                <w:rPr>
                  <w:rStyle w:val="a7"/>
                  <w:rFonts w:hint="eastAsia"/>
                </w:rPr>
                <w:t>0x</w:t>
              </w:r>
              <w:r w:rsidR="00403206" w:rsidRPr="006D1D3E">
                <w:rPr>
                  <w:rStyle w:val="a7"/>
                </w:rPr>
                <w:t>51</w:t>
              </w:r>
            </w:hyperlink>
          </w:p>
        </w:tc>
        <w:tc>
          <w:tcPr>
            <w:tcW w:w="3481" w:type="dxa"/>
          </w:tcPr>
          <w:p w:rsidR="00672167" w:rsidRDefault="00675E46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中继器</w:t>
            </w:r>
            <w:r w:rsidR="00672167">
              <w:rPr>
                <w:rFonts w:hint="eastAsia"/>
              </w:rPr>
              <w:t>反馈自动轮询出来的所有设备温湿度信息</w:t>
            </w:r>
          </w:p>
        </w:tc>
      </w:tr>
      <w:tr w:rsidR="00672167" w:rsidTr="00672167">
        <w:tc>
          <w:tcPr>
            <w:tcW w:w="1985" w:type="dxa"/>
          </w:tcPr>
          <w:p w:rsidR="00672167" w:rsidRDefault="00672167" w:rsidP="00672167">
            <w:pPr>
              <w:pStyle w:val="a6"/>
              <w:ind w:firstLineChars="0" w:firstLine="0"/>
            </w:pPr>
            <w:commentRangeStart w:id="11"/>
            <w:r>
              <w:rPr>
                <w:rFonts w:hint="eastAsia"/>
              </w:rPr>
              <w:t>温湿度</w:t>
            </w:r>
            <w:r w:rsidR="00E222DC">
              <w:rPr>
                <w:rFonts w:hint="eastAsia"/>
              </w:rPr>
              <w:t>锁存指令</w:t>
            </w:r>
          </w:p>
        </w:tc>
        <w:tc>
          <w:tcPr>
            <w:tcW w:w="1134" w:type="dxa"/>
          </w:tcPr>
          <w:p w:rsidR="00672167" w:rsidRDefault="00822F17" w:rsidP="00403206">
            <w:pPr>
              <w:pStyle w:val="a6"/>
              <w:ind w:firstLineChars="0" w:firstLine="0"/>
            </w:pPr>
            <w:hyperlink w:anchor="C_12" w:history="1">
              <w:r w:rsidR="00E222DC" w:rsidRPr="00E60D7A">
                <w:rPr>
                  <w:rStyle w:val="a7"/>
                  <w:rFonts w:hint="eastAsia"/>
                </w:rPr>
                <w:t>0x</w:t>
              </w:r>
              <w:r w:rsidR="00403206" w:rsidRPr="00E60D7A">
                <w:rPr>
                  <w:rStyle w:val="a7"/>
                </w:rPr>
                <w:t>12</w:t>
              </w:r>
            </w:hyperlink>
          </w:p>
        </w:tc>
        <w:tc>
          <w:tcPr>
            <w:tcW w:w="1134" w:type="dxa"/>
          </w:tcPr>
          <w:p w:rsidR="00672167" w:rsidRDefault="00822F17" w:rsidP="00403206">
            <w:pPr>
              <w:pStyle w:val="a6"/>
              <w:ind w:firstLineChars="0" w:firstLine="0"/>
            </w:pPr>
            <w:hyperlink w:anchor="C_52" w:history="1">
              <w:r w:rsidR="009E7274" w:rsidRPr="00E60D7A">
                <w:rPr>
                  <w:rStyle w:val="a7"/>
                  <w:rFonts w:hint="eastAsia"/>
                </w:rPr>
                <w:t>0x</w:t>
              </w:r>
              <w:r w:rsidR="00403206" w:rsidRPr="00E60D7A">
                <w:rPr>
                  <w:rStyle w:val="a7"/>
                </w:rPr>
                <w:t>52</w:t>
              </w:r>
            </w:hyperlink>
          </w:p>
        </w:tc>
        <w:tc>
          <w:tcPr>
            <w:tcW w:w="3481" w:type="dxa"/>
          </w:tcPr>
          <w:p w:rsidR="00672167" w:rsidRDefault="00675E46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中继器</w:t>
            </w:r>
            <w:r w:rsidR="00E222DC">
              <w:rPr>
                <w:rFonts w:hint="eastAsia"/>
              </w:rPr>
              <w:t>对当前管理的所有采集终端下发要求锁存温湿度的指令</w:t>
            </w:r>
            <w:commentRangeEnd w:id="11"/>
            <w:r w:rsidR="00901263">
              <w:rPr>
                <w:rStyle w:val="aa"/>
              </w:rPr>
              <w:commentReference w:id="11"/>
            </w:r>
          </w:p>
        </w:tc>
      </w:tr>
      <w:tr w:rsidR="00672167" w:rsidTr="00672167">
        <w:tc>
          <w:tcPr>
            <w:tcW w:w="1985" w:type="dxa"/>
          </w:tcPr>
          <w:p w:rsidR="00672167" w:rsidRDefault="00894C3E" w:rsidP="00901263">
            <w:pPr>
              <w:pStyle w:val="a6"/>
              <w:ind w:firstLineChars="100" w:firstLine="210"/>
            </w:pPr>
            <w:r>
              <w:rPr>
                <w:rFonts w:hint="eastAsia"/>
              </w:rPr>
              <w:t>温湿度报警阈值</w:t>
            </w:r>
            <w:r>
              <w:rPr>
                <w:rFonts w:hint="eastAsia"/>
              </w:rPr>
              <w:lastRenderedPageBreak/>
              <w:t>设置</w:t>
            </w:r>
          </w:p>
        </w:tc>
        <w:tc>
          <w:tcPr>
            <w:tcW w:w="1134" w:type="dxa"/>
          </w:tcPr>
          <w:p w:rsidR="00672167" w:rsidRDefault="00822F17" w:rsidP="00672167">
            <w:pPr>
              <w:pStyle w:val="a6"/>
              <w:ind w:firstLineChars="0" w:firstLine="0"/>
            </w:pPr>
            <w:hyperlink w:anchor="C_13" w:history="1">
              <w:r w:rsidR="00894C3E" w:rsidRPr="00106331">
                <w:rPr>
                  <w:rStyle w:val="a7"/>
                  <w:rFonts w:hint="eastAsia"/>
                </w:rPr>
                <w:t>0x13</w:t>
              </w:r>
            </w:hyperlink>
          </w:p>
        </w:tc>
        <w:tc>
          <w:tcPr>
            <w:tcW w:w="1134" w:type="dxa"/>
          </w:tcPr>
          <w:p w:rsidR="00672167" w:rsidRDefault="00822F17" w:rsidP="00672167">
            <w:pPr>
              <w:pStyle w:val="a6"/>
              <w:ind w:firstLineChars="0" w:firstLine="0"/>
            </w:pPr>
            <w:hyperlink w:anchor="C_53" w:history="1">
              <w:r w:rsidR="00894C3E" w:rsidRPr="00106331">
                <w:rPr>
                  <w:rStyle w:val="a7"/>
                  <w:rFonts w:hint="eastAsia"/>
                </w:rPr>
                <w:t>0x53</w:t>
              </w:r>
            </w:hyperlink>
          </w:p>
        </w:tc>
        <w:tc>
          <w:tcPr>
            <w:tcW w:w="3481" w:type="dxa"/>
          </w:tcPr>
          <w:p w:rsidR="00672167" w:rsidRDefault="00894C3E" w:rsidP="00672167">
            <w:pPr>
              <w:pStyle w:val="a6"/>
              <w:ind w:firstLineChars="0" w:firstLine="0"/>
            </w:pPr>
            <w:r>
              <w:rPr>
                <w:rFonts w:hint="eastAsia"/>
              </w:rPr>
              <w:t>设置</w:t>
            </w:r>
            <w:r w:rsidR="00675E46">
              <w:rPr>
                <w:rFonts w:hint="eastAsia"/>
              </w:rPr>
              <w:t>集中器</w:t>
            </w:r>
            <w:r>
              <w:rPr>
                <w:rFonts w:hint="eastAsia"/>
              </w:rPr>
              <w:t>下所有采集终端的温湿</w:t>
            </w:r>
            <w:r>
              <w:rPr>
                <w:rFonts w:hint="eastAsia"/>
              </w:rPr>
              <w:lastRenderedPageBreak/>
              <w:t>度报警阈值</w:t>
            </w:r>
          </w:p>
        </w:tc>
      </w:tr>
      <w:tr w:rsidR="00894C3E" w:rsidTr="00672167">
        <w:tc>
          <w:tcPr>
            <w:tcW w:w="1985" w:type="dxa"/>
          </w:tcPr>
          <w:p w:rsidR="00894C3E" w:rsidRDefault="00894C3E" w:rsidP="00672167">
            <w:pPr>
              <w:pStyle w:val="a6"/>
              <w:ind w:firstLineChars="0" w:firstLine="0"/>
            </w:pPr>
          </w:p>
        </w:tc>
        <w:tc>
          <w:tcPr>
            <w:tcW w:w="1134" w:type="dxa"/>
          </w:tcPr>
          <w:p w:rsidR="00894C3E" w:rsidRDefault="00894C3E" w:rsidP="00672167">
            <w:pPr>
              <w:pStyle w:val="a6"/>
              <w:ind w:firstLineChars="0" w:firstLine="0"/>
            </w:pPr>
          </w:p>
        </w:tc>
        <w:tc>
          <w:tcPr>
            <w:tcW w:w="1134" w:type="dxa"/>
          </w:tcPr>
          <w:p w:rsidR="00894C3E" w:rsidRDefault="00894C3E" w:rsidP="00672167">
            <w:pPr>
              <w:pStyle w:val="a6"/>
              <w:ind w:firstLineChars="0" w:firstLine="0"/>
            </w:pPr>
          </w:p>
        </w:tc>
        <w:tc>
          <w:tcPr>
            <w:tcW w:w="3481" w:type="dxa"/>
          </w:tcPr>
          <w:p w:rsidR="00894C3E" w:rsidRDefault="00894C3E" w:rsidP="00672167">
            <w:pPr>
              <w:pStyle w:val="a6"/>
              <w:ind w:firstLineChars="0" w:firstLine="0"/>
            </w:pPr>
          </w:p>
        </w:tc>
      </w:tr>
    </w:tbl>
    <w:p w:rsidR="00672167" w:rsidRDefault="00672167" w:rsidP="00672167">
      <w:pPr>
        <w:pStyle w:val="a6"/>
        <w:ind w:left="840" w:firstLineChars="0" w:firstLine="0"/>
      </w:pPr>
    </w:p>
    <w:p w:rsidR="00672167" w:rsidRDefault="008A07C9" w:rsidP="00672167">
      <w:pPr>
        <w:pStyle w:val="a6"/>
        <w:numPr>
          <w:ilvl w:val="0"/>
          <w:numId w:val="3"/>
        </w:numPr>
        <w:ind w:firstLineChars="0"/>
      </w:pPr>
      <w:r>
        <w:t>与中继器</w:t>
      </w:r>
      <w:r w:rsidR="00672167">
        <w:t>的指令</w:t>
      </w:r>
    </w:p>
    <w:tbl>
      <w:tblPr>
        <w:tblStyle w:val="a3"/>
        <w:tblW w:w="0" w:type="auto"/>
        <w:tblInd w:w="562" w:type="dxa"/>
        <w:tblLook w:val="04A0"/>
      </w:tblPr>
      <w:tblGrid>
        <w:gridCol w:w="1701"/>
        <w:gridCol w:w="1134"/>
        <w:gridCol w:w="1134"/>
        <w:gridCol w:w="3765"/>
      </w:tblGrid>
      <w:tr w:rsidR="002D5B3A" w:rsidTr="002D5B3A">
        <w:tc>
          <w:tcPr>
            <w:tcW w:w="1701" w:type="dxa"/>
          </w:tcPr>
          <w:p w:rsidR="002D5B3A" w:rsidRDefault="002D5B3A" w:rsidP="00EA5CC8">
            <w:r>
              <w:rPr>
                <w:rFonts w:hint="eastAsia"/>
              </w:rPr>
              <w:t>指令名称</w:t>
            </w:r>
          </w:p>
        </w:tc>
        <w:tc>
          <w:tcPr>
            <w:tcW w:w="1134" w:type="dxa"/>
          </w:tcPr>
          <w:p w:rsidR="002D5B3A" w:rsidRDefault="002D5B3A" w:rsidP="00EA5CC8">
            <w:r>
              <w:t>指令编号</w:t>
            </w:r>
          </w:p>
        </w:tc>
        <w:tc>
          <w:tcPr>
            <w:tcW w:w="1134" w:type="dxa"/>
          </w:tcPr>
          <w:p w:rsidR="002D5B3A" w:rsidRDefault="002D5B3A" w:rsidP="00EA5CC8">
            <w:r>
              <w:t>返回编号</w:t>
            </w:r>
          </w:p>
        </w:tc>
        <w:tc>
          <w:tcPr>
            <w:tcW w:w="3765" w:type="dxa"/>
          </w:tcPr>
          <w:p w:rsidR="002D5B3A" w:rsidRDefault="002D5B3A" w:rsidP="00EA5CC8">
            <w:r>
              <w:t>备注</w:t>
            </w:r>
          </w:p>
        </w:tc>
      </w:tr>
      <w:tr w:rsidR="002D5B3A" w:rsidTr="002D5B3A">
        <w:tc>
          <w:tcPr>
            <w:tcW w:w="1701" w:type="dxa"/>
          </w:tcPr>
          <w:p w:rsidR="002D5B3A" w:rsidRDefault="002D5B3A" w:rsidP="00EA5CC8">
            <w:r>
              <w:t>温湿度获取指令</w:t>
            </w:r>
          </w:p>
        </w:tc>
        <w:tc>
          <w:tcPr>
            <w:tcW w:w="1134" w:type="dxa"/>
          </w:tcPr>
          <w:p w:rsidR="002D5B3A" w:rsidRDefault="00822F17" w:rsidP="00EA5CC8">
            <w:hyperlink w:anchor="C_31" w:history="1">
              <w:r w:rsidR="002D5B3A" w:rsidRPr="0032602C">
                <w:rPr>
                  <w:rStyle w:val="a7"/>
                  <w:rFonts w:hint="eastAsia"/>
                </w:rPr>
                <w:t>0x31</w:t>
              </w:r>
            </w:hyperlink>
          </w:p>
        </w:tc>
        <w:tc>
          <w:tcPr>
            <w:tcW w:w="1134" w:type="dxa"/>
          </w:tcPr>
          <w:p w:rsidR="002D5B3A" w:rsidRDefault="00822F17" w:rsidP="00EA5CC8">
            <w:hyperlink w:anchor="C_71" w:history="1">
              <w:r w:rsidR="002D5B3A" w:rsidRPr="0032602C">
                <w:rPr>
                  <w:rStyle w:val="a7"/>
                  <w:rFonts w:hint="eastAsia"/>
                </w:rPr>
                <w:t>0x71</w:t>
              </w:r>
            </w:hyperlink>
          </w:p>
        </w:tc>
        <w:tc>
          <w:tcPr>
            <w:tcW w:w="3765" w:type="dxa"/>
          </w:tcPr>
          <w:p w:rsidR="002D5B3A" w:rsidRDefault="002D5B3A" w:rsidP="00EA5CC8">
            <w:r>
              <w:rPr>
                <w:rFonts w:hint="eastAsia"/>
              </w:rPr>
              <w:t>获取</w:t>
            </w:r>
            <w:r w:rsidR="008A07C9">
              <w:rPr>
                <w:rFonts w:hint="eastAsia"/>
              </w:rPr>
              <w:t>中继器下某个</w:t>
            </w:r>
            <w:r>
              <w:rPr>
                <w:rFonts w:hint="eastAsia"/>
              </w:rPr>
              <w:t>采集终端下的温湿度信息</w:t>
            </w:r>
          </w:p>
        </w:tc>
      </w:tr>
      <w:tr w:rsidR="002D5B3A" w:rsidTr="002D5B3A">
        <w:tc>
          <w:tcPr>
            <w:tcW w:w="1701" w:type="dxa"/>
          </w:tcPr>
          <w:p w:rsidR="002D5B3A" w:rsidRDefault="004160B0" w:rsidP="008A07C9">
            <w:r>
              <w:t xml:space="preserve">485 </w:t>
            </w:r>
            <w:r w:rsidR="008A07C9">
              <w:t>总线</w:t>
            </w:r>
            <w:r w:rsidR="002D5B3A">
              <w:t>操作指令</w:t>
            </w:r>
          </w:p>
        </w:tc>
        <w:tc>
          <w:tcPr>
            <w:tcW w:w="1134" w:type="dxa"/>
          </w:tcPr>
          <w:p w:rsidR="002D5B3A" w:rsidRDefault="00822F17" w:rsidP="00EA5CC8">
            <w:hyperlink w:anchor="C_32" w:history="1">
              <w:r w:rsidR="002D5B3A" w:rsidRPr="0032602C">
                <w:rPr>
                  <w:rStyle w:val="a7"/>
                  <w:rFonts w:hint="eastAsia"/>
                </w:rPr>
                <w:t>0</w:t>
              </w:r>
              <w:r w:rsidR="0082766F" w:rsidRPr="0032602C">
                <w:rPr>
                  <w:rStyle w:val="a7"/>
                  <w:rFonts w:hint="eastAsia"/>
                </w:rPr>
                <w:t>x32</w:t>
              </w:r>
            </w:hyperlink>
          </w:p>
        </w:tc>
        <w:tc>
          <w:tcPr>
            <w:tcW w:w="1134" w:type="dxa"/>
          </w:tcPr>
          <w:p w:rsidR="002D5B3A" w:rsidRDefault="00822F17" w:rsidP="00EA5CC8">
            <w:hyperlink w:anchor="C_72" w:history="1">
              <w:r w:rsidR="0082766F" w:rsidRPr="0032602C">
                <w:rPr>
                  <w:rStyle w:val="a7"/>
                  <w:rFonts w:hint="eastAsia"/>
                </w:rPr>
                <w:t>0x72</w:t>
              </w:r>
            </w:hyperlink>
          </w:p>
        </w:tc>
        <w:tc>
          <w:tcPr>
            <w:tcW w:w="3765" w:type="dxa"/>
          </w:tcPr>
          <w:p w:rsidR="002D5B3A" w:rsidRDefault="00901CED" w:rsidP="00EA5CC8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接口发送</w:t>
            </w:r>
            <w:r w:rsidR="008A07C9">
              <w:rPr>
                <w:rFonts w:hint="eastAsia"/>
              </w:rPr>
              <w:t>字符串</w:t>
            </w:r>
          </w:p>
          <w:p w:rsidR="00901CED" w:rsidRDefault="00901CED" w:rsidP="00EA5CC8">
            <w:r>
              <w:t>返回</w:t>
            </w: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接口读取到的返回结果串</w:t>
            </w:r>
          </w:p>
        </w:tc>
      </w:tr>
    </w:tbl>
    <w:p w:rsidR="005D5E15" w:rsidRDefault="005D5E15" w:rsidP="00EA5CC8">
      <w:pPr>
        <w:ind w:firstLineChars="200" w:firstLine="420"/>
      </w:pPr>
    </w:p>
    <w:p w:rsidR="002D5B3A" w:rsidRDefault="00894C3E" w:rsidP="00EA5CC8">
      <w:pPr>
        <w:ind w:firstLineChars="200" w:firstLine="420"/>
      </w:pPr>
      <w:r>
        <w:t>三</w:t>
      </w:r>
      <w:r>
        <w:rPr>
          <w:rFonts w:hint="eastAsia"/>
        </w:rPr>
        <w:t>、</w:t>
      </w:r>
      <w:r>
        <w:t>主动报警协议</w:t>
      </w:r>
    </w:p>
    <w:tbl>
      <w:tblPr>
        <w:tblStyle w:val="a3"/>
        <w:tblW w:w="7797" w:type="dxa"/>
        <w:tblInd w:w="562" w:type="dxa"/>
        <w:tblLook w:val="04A0"/>
      </w:tblPr>
      <w:tblGrid>
        <w:gridCol w:w="1512"/>
        <w:gridCol w:w="1182"/>
        <w:gridCol w:w="5103"/>
      </w:tblGrid>
      <w:tr w:rsidR="005B14F2" w:rsidTr="005B14F2">
        <w:tc>
          <w:tcPr>
            <w:tcW w:w="1512" w:type="dxa"/>
          </w:tcPr>
          <w:p w:rsidR="005B14F2" w:rsidRDefault="005B14F2" w:rsidP="00EA5CC8">
            <w:r>
              <w:t>指令名称</w:t>
            </w:r>
          </w:p>
        </w:tc>
        <w:tc>
          <w:tcPr>
            <w:tcW w:w="1182" w:type="dxa"/>
          </w:tcPr>
          <w:p w:rsidR="005B14F2" w:rsidRDefault="005B14F2" w:rsidP="00EA5CC8">
            <w:r>
              <w:t>指令编号</w:t>
            </w:r>
          </w:p>
        </w:tc>
        <w:tc>
          <w:tcPr>
            <w:tcW w:w="5103" w:type="dxa"/>
          </w:tcPr>
          <w:p w:rsidR="005B14F2" w:rsidRDefault="005B14F2" w:rsidP="00EA5CC8">
            <w:r>
              <w:t>备注</w:t>
            </w:r>
          </w:p>
        </w:tc>
      </w:tr>
      <w:tr w:rsidR="009035D7" w:rsidTr="005B14F2">
        <w:tc>
          <w:tcPr>
            <w:tcW w:w="1512" w:type="dxa"/>
          </w:tcPr>
          <w:p w:rsidR="009035D7" w:rsidRDefault="009035D7" w:rsidP="00EA5CC8">
            <w:r>
              <w:t>温湿度报警</w:t>
            </w:r>
          </w:p>
        </w:tc>
        <w:tc>
          <w:tcPr>
            <w:tcW w:w="1182" w:type="dxa"/>
          </w:tcPr>
          <w:p w:rsidR="009035D7" w:rsidRDefault="00822F17" w:rsidP="00EA5CC8">
            <w:hyperlink w:anchor="C_91" w:history="1">
              <w:r w:rsidR="009035D7" w:rsidRPr="00211B25">
                <w:rPr>
                  <w:rStyle w:val="a7"/>
                  <w:rFonts w:hint="eastAsia"/>
                </w:rPr>
                <w:t>0x91</w:t>
              </w:r>
            </w:hyperlink>
          </w:p>
        </w:tc>
        <w:tc>
          <w:tcPr>
            <w:tcW w:w="5103" w:type="dxa"/>
          </w:tcPr>
          <w:p w:rsidR="009035D7" w:rsidRDefault="009035D7" w:rsidP="00EA5CC8">
            <w:r>
              <w:t>温湿度超过阈值时报警</w:t>
            </w:r>
          </w:p>
        </w:tc>
      </w:tr>
      <w:tr w:rsidR="009035D7" w:rsidTr="005B14F2">
        <w:tc>
          <w:tcPr>
            <w:tcW w:w="1512" w:type="dxa"/>
          </w:tcPr>
          <w:p w:rsidR="009035D7" w:rsidRDefault="009035D7" w:rsidP="00EA5CC8">
            <w:r>
              <w:t>状态变更报警</w:t>
            </w:r>
          </w:p>
        </w:tc>
        <w:tc>
          <w:tcPr>
            <w:tcW w:w="1182" w:type="dxa"/>
          </w:tcPr>
          <w:p w:rsidR="009035D7" w:rsidRDefault="00822F17" w:rsidP="00EA5CC8">
            <w:hyperlink w:anchor="C_92" w:history="1">
              <w:r w:rsidR="009035D7" w:rsidRPr="00211B25">
                <w:rPr>
                  <w:rStyle w:val="a7"/>
                  <w:rFonts w:hint="eastAsia"/>
                </w:rPr>
                <w:t>0x92</w:t>
              </w:r>
            </w:hyperlink>
          </w:p>
        </w:tc>
        <w:tc>
          <w:tcPr>
            <w:tcW w:w="5103" w:type="dxa"/>
          </w:tcPr>
          <w:p w:rsidR="009035D7" w:rsidRDefault="009035D7" w:rsidP="00EA5CC8">
            <w:r>
              <w:t>设备离线</w:t>
            </w:r>
          </w:p>
        </w:tc>
      </w:tr>
      <w:tr w:rsidR="009035D7" w:rsidTr="005B14F2">
        <w:tc>
          <w:tcPr>
            <w:tcW w:w="1512" w:type="dxa"/>
          </w:tcPr>
          <w:p w:rsidR="009035D7" w:rsidRDefault="009035D7" w:rsidP="00EA5CC8">
            <w:r>
              <w:t>其它报警</w:t>
            </w:r>
          </w:p>
        </w:tc>
        <w:tc>
          <w:tcPr>
            <w:tcW w:w="1182" w:type="dxa"/>
          </w:tcPr>
          <w:p w:rsidR="009035D7" w:rsidRDefault="00822F17" w:rsidP="00EA5CC8">
            <w:hyperlink w:anchor="C_93" w:history="1">
              <w:r w:rsidR="009035D7" w:rsidRPr="00211B25">
                <w:rPr>
                  <w:rStyle w:val="a7"/>
                  <w:rFonts w:hint="eastAsia"/>
                </w:rPr>
                <w:t>0x</w:t>
              </w:r>
              <w:r w:rsidR="009035D7" w:rsidRPr="00211B25">
                <w:rPr>
                  <w:rStyle w:val="a7"/>
                </w:rPr>
                <w:t>93</w:t>
              </w:r>
            </w:hyperlink>
          </w:p>
        </w:tc>
        <w:tc>
          <w:tcPr>
            <w:tcW w:w="5103" w:type="dxa"/>
          </w:tcPr>
          <w:p w:rsidR="009035D7" w:rsidRDefault="009035D7" w:rsidP="00EA5CC8">
            <w:r>
              <w:t>根据具体的设备定义协议内容</w:t>
            </w:r>
            <w:r>
              <w:rPr>
                <w:rFonts w:hint="eastAsia"/>
              </w:rPr>
              <w:t>：</w:t>
            </w:r>
          </w:p>
          <w:p w:rsidR="009035D7" w:rsidRDefault="009035D7" w:rsidP="00EA5CC8">
            <w:r>
              <w:t>断路器报警</w:t>
            </w:r>
          </w:p>
          <w:p w:rsidR="009035D7" w:rsidRDefault="009035D7" w:rsidP="00EA5CC8">
            <w:r>
              <w:t>遥调开关手动切换状态报警</w:t>
            </w:r>
          </w:p>
          <w:p w:rsidR="009035D7" w:rsidRDefault="009035D7" w:rsidP="00EA5CC8">
            <w:r>
              <w:t>等等</w:t>
            </w:r>
          </w:p>
        </w:tc>
      </w:tr>
    </w:tbl>
    <w:p w:rsidR="002D5B3A" w:rsidRDefault="002D5B3A" w:rsidP="00EA5CC8">
      <w:pPr>
        <w:ind w:firstLineChars="200" w:firstLine="420"/>
      </w:pPr>
    </w:p>
    <w:p w:rsidR="002D5B3A" w:rsidRDefault="002D5B3A" w:rsidP="00EA5CC8">
      <w:pPr>
        <w:ind w:firstLineChars="200" w:firstLine="420"/>
      </w:pPr>
    </w:p>
    <w:p w:rsidR="002D5B3A" w:rsidRDefault="002D5B3A" w:rsidP="00EA5CC8">
      <w:pPr>
        <w:ind w:firstLineChars="200" w:firstLine="420"/>
      </w:pPr>
    </w:p>
    <w:p w:rsidR="002D5B3A" w:rsidRDefault="005212D5" w:rsidP="00EA5CC8">
      <w:pPr>
        <w:ind w:firstLineChars="200" w:firstLine="420"/>
      </w:pPr>
      <w:bookmarkStart w:id="12" w:name="C_10"/>
      <w:bookmarkEnd w:id="12"/>
      <w:r>
        <w:rPr>
          <w:rFonts w:hint="eastAsia"/>
        </w:rPr>
        <w:t>0x10</w:t>
      </w:r>
    </w:p>
    <w:p w:rsidR="00122B40" w:rsidRPr="005212D5" w:rsidRDefault="00675E46" w:rsidP="00EA5CC8">
      <w:pPr>
        <w:ind w:firstLineChars="200" w:firstLine="420"/>
      </w:pPr>
      <w:r>
        <w:t>中继器</w:t>
      </w:r>
      <w:r w:rsidR="005212D5">
        <w:t>节点搜索</w:t>
      </w:r>
    </w:p>
    <w:p w:rsidR="005D5E15" w:rsidRDefault="005D5E15" w:rsidP="00EA5CC8">
      <w:pPr>
        <w:ind w:firstLineChars="200" w:firstLine="420"/>
      </w:pPr>
      <w:r>
        <w:t>服务器</w:t>
      </w:r>
      <w:r>
        <w:rPr>
          <w:rFonts w:hint="eastAsia"/>
        </w:rPr>
        <w:t>-&gt;</w:t>
      </w:r>
      <w:r w:rsidR="00675E46">
        <w:rPr>
          <w:rFonts w:hint="eastAsia"/>
        </w:rPr>
        <w:t>中继器</w:t>
      </w:r>
    </w:p>
    <w:p w:rsidR="005D5E15" w:rsidRDefault="005D5E15" w:rsidP="00EA5CC8">
      <w:pPr>
        <w:ind w:firstLineChars="200" w:firstLine="420"/>
      </w:pPr>
      <w:r>
        <w:t>用于要求</w:t>
      </w:r>
      <w:r w:rsidR="00B03C56">
        <w:t>某个</w:t>
      </w:r>
      <w:r w:rsidR="00675E46">
        <w:t>集中器</w:t>
      </w:r>
      <w:r w:rsidR="005212D5">
        <w:rPr>
          <w:rFonts w:hint="eastAsia"/>
        </w:rPr>
        <w:t>对管理的</w:t>
      </w:r>
      <w:r w:rsidR="00D52C02">
        <w:rPr>
          <w:rFonts w:hint="eastAsia"/>
        </w:rPr>
        <w:t>温湿度</w:t>
      </w:r>
      <w:r>
        <w:t>设备进行一次有效性扫描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/>
      </w:tblPr>
      <w:tblGrid>
        <w:gridCol w:w="1185"/>
        <w:gridCol w:w="1450"/>
        <w:gridCol w:w="1134"/>
        <w:gridCol w:w="1134"/>
        <w:gridCol w:w="992"/>
        <w:gridCol w:w="1164"/>
      </w:tblGrid>
      <w:tr w:rsidR="00B03C56" w:rsidTr="006B203C">
        <w:tc>
          <w:tcPr>
            <w:tcW w:w="1185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B03C56" w:rsidRDefault="00522BEB" w:rsidP="00506414">
            <w:r>
              <w:rPr>
                <w:rFonts w:hint="eastAsia"/>
              </w:rPr>
              <w:t>命令编号</w:t>
            </w:r>
          </w:p>
        </w:tc>
        <w:tc>
          <w:tcPr>
            <w:tcW w:w="1134" w:type="dxa"/>
          </w:tcPr>
          <w:p w:rsidR="00B03C56" w:rsidRPr="005C4A91" w:rsidRDefault="00675E46" w:rsidP="00506414">
            <w:r>
              <w:rPr>
                <w:rFonts w:hint="eastAsia"/>
              </w:rPr>
              <w:t>中继器</w:t>
            </w:r>
            <w:r w:rsidR="00B03C56"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992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6B203C">
        <w:tc>
          <w:tcPr>
            <w:tcW w:w="1185" w:type="dxa"/>
          </w:tcPr>
          <w:p w:rsidR="00B03C56" w:rsidRDefault="00B03C56" w:rsidP="00506414">
            <w:r>
              <w:rPr>
                <w:rFonts w:hint="eastAsia"/>
              </w:rPr>
              <w:t>TY$</w:t>
            </w:r>
          </w:p>
        </w:tc>
        <w:tc>
          <w:tcPr>
            <w:tcW w:w="1450" w:type="dxa"/>
          </w:tcPr>
          <w:p w:rsidR="00B03C56" w:rsidRDefault="00B03C56" w:rsidP="00506414">
            <w:r>
              <w:rPr>
                <w:rFonts w:hint="eastAsia"/>
              </w:rPr>
              <w:t>0x10</w:t>
            </w:r>
          </w:p>
        </w:tc>
        <w:tc>
          <w:tcPr>
            <w:tcW w:w="1134" w:type="dxa"/>
          </w:tcPr>
          <w:p w:rsidR="00B03C56" w:rsidRPr="005C4A91" w:rsidRDefault="00B03C56" w:rsidP="00506414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B03C56" w:rsidRDefault="00B03C56" w:rsidP="00506414">
            <w:r>
              <w:t>0</w:t>
            </w:r>
          </w:p>
        </w:tc>
        <w:tc>
          <w:tcPr>
            <w:tcW w:w="992" w:type="dxa"/>
          </w:tcPr>
          <w:p w:rsidR="00B03C56" w:rsidRDefault="00B03C56" w:rsidP="00506414"/>
        </w:tc>
        <w:tc>
          <w:tcPr>
            <w:tcW w:w="1164" w:type="dxa"/>
          </w:tcPr>
          <w:p w:rsidR="00B03C56" w:rsidRDefault="00B03C56" w:rsidP="00506414">
            <w:r>
              <w:t>0x00</w:t>
            </w:r>
          </w:p>
        </w:tc>
      </w:tr>
    </w:tbl>
    <w:p w:rsidR="005D5E15" w:rsidRDefault="005D5E15" w:rsidP="00EA5CC8">
      <w:pPr>
        <w:ind w:firstLineChars="200" w:firstLine="420"/>
      </w:pPr>
    </w:p>
    <w:p w:rsidR="00161A4A" w:rsidRDefault="005212D5" w:rsidP="00EA5CC8">
      <w:pPr>
        <w:ind w:firstLineChars="200" w:firstLine="420"/>
      </w:pPr>
      <w:bookmarkStart w:id="13" w:name="C_50"/>
      <w:bookmarkEnd w:id="13"/>
      <w:r>
        <w:rPr>
          <w:rFonts w:hint="eastAsia"/>
        </w:rPr>
        <w:t>0x50</w:t>
      </w:r>
    </w:p>
    <w:p w:rsidR="005212D5" w:rsidRDefault="005212D5" w:rsidP="00EA5CC8">
      <w:pPr>
        <w:ind w:firstLineChars="200" w:firstLine="420"/>
      </w:pPr>
      <w:r>
        <w:t>设备搜索结果反馈</w:t>
      </w:r>
    </w:p>
    <w:p w:rsidR="005D5E15" w:rsidRDefault="00675E46" w:rsidP="00EA5CC8">
      <w:pPr>
        <w:ind w:firstLineChars="200" w:firstLine="420"/>
      </w:pPr>
      <w:r>
        <w:rPr>
          <w:rFonts w:hint="eastAsia"/>
        </w:rPr>
        <w:t>中继器</w:t>
      </w:r>
      <w:r w:rsidR="005D5E15">
        <w:rPr>
          <w:rFonts w:hint="eastAsia"/>
        </w:rPr>
        <w:t>-&gt;</w:t>
      </w:r>
      <w:r w:rsidR="005D5E15">
        <w:rPr>
          <w:rFonts w:hint="eastAsia"/>
        </w:rPr>
        <w:t>服务器</w:t>
      </w:r>
    </w:p>
    <w:p w:rsidR="005D5E15" w:rsidRDefault="005D5E15" w:rsidP="00EA5CC8">
      <w:pPr>
        <w:ind w:firstLineChars="200" w:firstLine="420"/>
      </w:pPr>
      <w:r>
        <w:t>上报当前所有的设备有效性状态</w:t>
      </w:r>
    </w:p>
    <w:tbl>
      <w:tblPr>
        <w:tblStyle w:val="a3"/>
        <w:tblW w:w="0" w:type="auto"/>
        <w:tblInd w:w="1188" w:type="dxa"/>
        <w:tblLook w:val="04A0"/>
      </w:tblPr>
      <w:tblGrid>
        <w:gridCol w:w="1076"/>
        <w:gridCol w:w="1313"/>
        <w:gridCol w:w="1573"/>
        <w:gridCol w:w="1704"/>
        <w:gridCol w:w="780"/>
        <w:gridCol w:w="662"/>
      </w:tblGrid>
      <w:tr w:rsidR="00B03C56" w:rsidTr="00B03C56">
        <w:tc>
          <w:tcPr>
            <w:tcW w:w="1076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313" w:type="dxa"/>
          </w:tcPr>
          <w:p w:rsidR="00B03C56" w:rsidRDefault="00522BEB" w:rsidP="00506414">
            <w:r>
              <w:rPr>
                <w:rFonts w:hint="eastAsia"/>
              </w:rPr>
              <w:t>命令编号</w:t>
            </w:r>
          </w:p>
        </w:tc>
        <w:tc>
          <w:tcPr>
            <w:tcW w:w="1573" w:type="dxa"/>
          </w:tcPr>
          <w:p w:rsidR="00B03C56" w:rsidRPr="005C4A91" w:rsidRDefault="00675E46" w:rsidP="00506414">
            <w:r>
              <w:rPr>
                <w:rFonts w:hint="eastAsia"/>
              </w:rPr>
              <w:t>中继器</w:t>
            </w:r>
            <w:r w:rsidR="00B03C56" w:rsidRPr="005C4A91"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780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662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B03C56">
        <w:tc>
          <w:tcPr>
            <w:tcW w:w="1076" w:type="dxa"/>
          </w:tcPr>
          <w:p w:rsidR="00B03C56" w:rsidRDefault="00522BEB" w:rsidP="00506414">
            <w:r>
              <w:rPr>
                <w:rFonts w:hint="eastAsia"/>
              </w:rPr>
              <w:t>TB</w:t>
            </w:r>
            <w:r w:rsidR="00B03C56">
              <w:rPr>
                <w:rFonts w:hint="eastAsia"/>
              </w:rPr>
              <w:t>$</w:t>
            </w:r>
          </w:p>
        </w:tc>
        <w:tc>
          <w:tcPr>
            <w:tcW w:w="1313" w:type="dxa"/>
          </w:tcPr>
          <w:p w:rsidR="00B03C56" w:rsidRDefault="00B03C56" w:rsidP="005D5E15">
            <w:r>
              <w:rPr>
                <w:rFonts w:hint="eastAsia"/>
              </w:rPr>
              <w:t>0x</w:t>
            </w:r>
            <w: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573" w:type="dxa"/>
          </w:tcPr>
          <w:p w:rsidR="00B03C56" w:rsidRPr="005C4A91" w:rsidRDefault="005C4A91" w:rsidP="00506414">
            <w:r w:rsidRPr="005C4A91">
              <w:rPr>
                <w:rFonts w:hint="eastAsia"/>
              </w:rPr>
              <w:t>00</w:t>
            </w:r>
            <w:r w:rsidR="00B03C56" w:rsidRPr="005C4A91"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B03C56" w:rsidRDefault="00B03C56" w:rsidP="00506414">
            <w:r>
              <w:t>N</w:t>
            </w:r>
            <w:r>
              <w:rPr>
                <w:rFonts w:hint="eastAsia"/>
              </w:rPr>
              <w:t>*</w:t>
            </w:r>
            <w:r>
              <w:t>(</w:t>
            </w:r>
            <w:proofErr w:type="spellStart"/>
            <w:r>
              <w:t>struct</w:t>
            </w:r>
            <w:proofErr w:type="spellEnd"/>
            <w:r>
              <w:t xml:space="preserve"> size)</w:t>
            </w:r>
          </w:p>
        </w:tc>
        <w:tc>
          <w:tcPr>
            <w:tcW w:w="780" w:type="dxa"/>
          </w:tcPr>
          <w:p w:rsidR="00B03C56" w:rsidRDefault="00B03C56" w:rsidP="00506414"/>
        </w:tc>
        <w:tc>
          <w:tcPr>
            <w:tcW w:w="662" w:type="dxa"/>
          </w:tcPr>
          <w:p w:rsidR="00B03C56" w:rsidRDefault="00B03C56" w:rsidP="00506414"/>
        </w:tc>
      </w:tr>
    </w:tbl>
    <w:p w:rsidR="005D5E15" w:rsidRDefault="005D5E15" w:rsidP="00EA5CC8">
      <w:pPr>
        <w:ind w:firstLineChars="200" w:firstLine="420"/>
      </w:pPr>
      <w:r>
        <w:rPr>
          <w:rFonts w:hint="eastAsia"/>
        </w:rPr>
        <w:t>数据字段按照如下机构进行数据组织：</w:t>
      </w:r>
    </w:p>
    <w:p w:rsidR="005D5E15" w:rsidRDefault="005D5E15" w:rsidP="00EA5CC8">
      <w:pPr>
        <w:ind w:firstLineChars="200" w:firstLine="42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inod_info</w:t>
      </w:r>
      <w:proofErr w:type="spellEnd"/>
      <w:r>
        <w:t>{</w:t>
      </w:r>
    </w:p>
    <w:p w:rsidR="005D5E15" w:rsidRDefault="005D5E15" w:rsidP="00EA5CC8">
      <w:pPr>
        <w:ind w:firstLineChars="200" w:firstLine="420"/>
      </w:pPr>
      <w:r>
        <w:tab/>
      </w:r>
      <w:r>
        <w:tab/>
        <w:t xml:space="preserve">Uint8 </w:t>
      </w:r>
      <w:proofErr w:type="spellStart"/>
      <w:r>
        <w:t>inodID</w:t>
      </w:r>
      <w:proofErr w:type="spellEnd"/>
      <w:r>
        <w:t xml:space="preserve">;      </w:t>
      </w:r>
      <w:r>
        <w:t>节点的</w:t>
      </w:r>
      <w:r>
        <w:t>ID</w:t>
      </w:r>
    </w:p>
    <w:p w:rsidR="005D5E15" w:rsidRDefault="005D5E15" w:rsidP="00EA5CC8">
      <w:pPr>
        <w:ind w:firstLineChars="200" w:firstLine="420"/>
      </w:pPr>
      <w:r>
        <w:tab/>
      </w:r>
      <w:r>
        <w:tab/>
        <w:t>Uint8 useable;</w:t>
      </w:r>
      <w:r>
        <w:tab/>
      </w:r>
      <w:r>
        <w:tab/>
        <w:t xml:space="preserve"> </w:t>
      </w:r>
      <w:r>
        <w:t>节点有效性</w:t>
      </w:r>
    </w:p>
    <w:p w:rsidR="005D5E15" w:rsidRDefault="005D5E15" w:rsidP="005D5E15">
      <w:pPr>
        <w:ind w:left="420" w:firstLineChars="200" w:firstLine="420"/>
      </w:pPr>
      <w:r>
        <w:t>}</w:t>
      </w:r>
      <w:proofErr w:type="spellStart"/>
      <w:r>
        <w:t>inod_list</w:t>
      </w:r>
      <w:proofErr w:type="spellEnd"/>
      <w:r>
        <w:t>[N]</w:t>
      </w:r>
    </w:p>
    <w:p w:rsidR="005D5E15" w:rsidRDefault="005D5E15" w:rsidP="00EA5CC8">
      <w:pPr>
        <w:ind w:firstLineChars="200" w:firstLine="420"/>
      </w:pPr>
    </w:p>
    <w:p w:rsidR="00D91C8A" w:rsidRDefault="00D91C8A" w:rsidP="00EA5CC8">
      <w:pPr>
        <w:ind w:firstLineChars="200" w:firstLine="420"/>
      </w:pPr>
    </w:p>
    <w:p w:rsidR="005212D5" w:rsidRDefault="005212D5" w:rsidP="00EA5CC8">
      <w:pPr>
        <w:ind w:firstLineChars="200" w:firstLine="420"/>
      </w:pPr>
    </w:p>
    <w:p w:rsidR="005212D5" w:rsidRDefault="00C078EE" w:rsidP="00EA5CC8">
      <w:pPr>
        <w:ind w:firstLineChars="200" w:firstLine="420"/>
      </w:pPr>
      <w:bookmarkStart w:id="14" w:name="C_11"/>
      <w:bookmarkEnd w:id="14"/>
      <w:r>
        <w:rPr>
          <w:rFonts w:hint="eastAsia"/>
        </w:rPr>
        <w:t>0x11</w:t>
      </w:r>
    </w:p>
    <w:p w:rsidR="005D5E15" w:rsidRDefault="00C078EE" w:rsidP="00EA5CC8">
      <w:pPr>
        <w:ind w:firstLineChars="200" w:firstLine="420"/>
      </w:pPr>
      <w:r>
        <w:rPr>
          <w:rFonts w:hint="eastAsia"/>
        </w:rPr>
        <w:t>节点温湿度数据查询</w:t>
      </w:r>
    </w:p>
    <w:p w:rsidR="00161A4A" w:rsidRDefault="00161A4A" w:rsidP="00EA5CC8">
      <w:pPr>
        <w:ind w:firstLineChars="200" w:firstLine="420"/>
      </w:pPr>
      <w:r>
        <w:lastRenderedPageBreak/>
        <w:t>服务器</w:t>
      </w:r>
      <w:r>
        <w:rPr>
          <w:rFonts w:hint="eastAsia"/>
        </w:rPr>
        <w:t>-</w:t>
      </w:r>
      <w:r>
        <w:t>&gt;</w:t>
      </w:r>
      <w:r w:rsidR="00675E46">
        <w:t>中继器</w:t>
      </w:r>
    </w:p>
    <w:p w:rsidR="00161A4A" w:rsidRDefault="00161A4A" w:rsidP="00EA5CC8">
      <w:pPr>
        <w:ind w:firstLineChars="200" w:firstLine="420"/>
      </w:pPr>
      <w:r>
        <w:t>服务器向</w:t>
      </w:r>
      <w:r w:rsidR="00675E46">
        <w:t>中继器</w:t>
      </w:r>
      <w:r>
        <w:t>要求获取</w:t>
      </w:r>
      <w:r w:rsidR="00C078EE">
        <w:rPr>
          <w:rFonts w:hint="eastAsia"/>
        </w:rPr>
        <w:t>所有</w:t>
      </w:r>
      <w:r>
        <w:t>有效节点的温湿度数据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ayout w:type="fixed"/>
        <w:tblLook w:val="04A0"/>
      </w:tblPr>
      <w:tblGrid>
        <w:gridCol w:w="1053"/>
        <w:gridCol w:w="1283"/>
        <w:gridCol w:w="1149"/>
        <w:gridCol w:w="1134"/>
        <w:gridCol w:w="709"/>
        <w:gridCol w:w="655"/>
      </w:tblGrid>
      <w:tr w:rsidR="00F76B1F" w:rsidTr="00F76B1F">
        <w:tc>
          <w:tcPr>
            <w:tcW w:w="1053" w:type="dxa"/>
          </w:tcPr>
          <w:p w:rsidR="00F76B1F" w:rsidRDefault="00F76B1F" w:rsidP="00F76B1F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F76B1F" w:rsidRDefault="00522BEB" w:rsidP="00F76B1F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F76B1F" w:rsidRPr="005C4A91" w:rsidRDefault="00675E46" w:rsidP="00F76B1F">
            <w:r>
              <w:rPr>
                <w:rFonts w:hint="eastAsia"/>
              </w:rPr>
              <w:t>中继器</w:t>
            </w:r>
            <w:r w:rsidR="00F76B1F"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F76B1F" w:rsidRDefault="00F76B1F" w:rsidP="00F76B1F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F76B1F" w:rsidRDefault="00F76B1F" w:rsidP="00F76B1F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F76B1F" w:rsidRDefault="00F76B1F" w:rsidP="00F76B1F">
            <w:r>
              <w:rPr>
                <w:rFonts w:hint="eastAsia"/>
              </w:rPr>
              <w:t>校验</w:t>
            </w:r>
          </w:p>
        </w:tc>
      </w:tr>
      <w:tr w:rsidR="00F76B1F" w:rsidTr="00F76B1F">
        <w:tc>
          <w:tcPr>
            <w:tcW w:w="1053" w:type="dxa"/>
          </w:tcPr>
          <w:p w:rsidR="00F76B1F" w:rsidRDefault="00F76B1F" w:rsidP="00F76B1F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F76B1F" w:rsidRDefault="00F76B1F" w:rsidP="00F76B1F">
            <w:r>
              <w:rPr>
                <w:rFonts w:hint="eastAsia"/>
              </w:rPr>
              <w:t>0x</w:t>
            </w:r>
            <w:r w:rsidR="00E60D7A">
              <w:t>11</w:t>
            </w:r>
          </w:p>
        </w:tc>
        <w:tc>
          <w:tcPr>
            <w:tcW w:w="1149" w:type="dxa"/>
          </w:tcPr>
          <w:p w:rsidR="00F76B1F" w:rsidRPr="005C4A91" w:rsidRDefault="00F76B1F" w:rsidP="00F76B1F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F76B1F" w:rsidRDefault="00F76B1F" w:rsidP="00F76B1F">
            <w:r>
              <w:t>0</w:t>
            </w:r>
          </w:p>
        </w:tc>
        <w:tc>
          <w:tcPr>
            <w:tcW w:w="709" w:type="dxa"/>
          </w:tcPr>
          <w:p w:rsidR="00F76B1F" w:rsidRDefault="00F76B1F" w:rsidP="00F76B1F"/>
        </w:tc>
        <w:tc>
          <w:tcPr>
            <w:tcW w:w="655" w:type="dxa"/>
          </w:tcPr>
          <w:p w:rsidR="00F76B1F" w:rsidRDefault="00F76B1F" w:rsidP="00F76B1F">
            <w:r>
              <w:t>0x00</w:t>
            </w:r>
          </w:p>
        </w:tc>
      </w:tr>
    </w:tbl>
    <w:p w:rsidR="00161A4A" w:rsidRDefault="00161A4A" w:rsidP="00EA5CC8">
      <w:pPr>
        <w:ind w:firstLineChars="200" w:firstLine="420"/>
      </w:pPr>
    </w:p>
    <w:p w:rsidR="005C4A91" w:rsidRDefault="005C4A91" w:rsidP="00EA5CC8">
      <w:pPr>
        <w:ind w:firstLineChars="200" w:firstLine="420"/>
      </w:pPr>
      <w:bookmarkStart w:id="15" w:name="C_51"/>
      <w:bookmarkEnd w:id="15"/>
      <w:r>
        <w:rPr>
          <w:rFonts w:hint="eastAsia"/>
        </w:rPr>
        <w:t>0</w:t>
      </w:r>
      <w:r>
        <w:t>x51</w:t>
      </w:r>
    </w:p>
    <w:p w:rsidR="005C4A91" w:rsidRDefault="005C4A91" w:rsidP="00EA5CC8">
      <w:pPr>
        <w:ind w:firstLineChars="200" w:firstLine="420"/>
      </w:pPr>
      <w:r>
        <w:rPr>
          <w:rFonts w:hint="eastAsia"/>
        </w:rPr>
        <w:t>节点温湿度反馈结果</w:t>
      </w:r>
    </w:p>
    <w:p w:rsidR="00161A4A" w:rsidRDefault="00675E46" w:rsidP="00EA5CC8">
      <w:pPr>
        <w:ind w:firstLineChars="200" w:firstLine="420"/>
      </w:pPr>
      <w:r>
        <w:t>中继器</w:t>
      </w:r>
      <w:r w:rsidR="00161A4A">
        <w:rPr>
          <w:rFonts w:hint="eastAsia"/>
        </w:rPr>
        <w:t>-&gt;</w:t>
      </w:r>
      <w:r w:rsidR="00161A4A">
        <w:rPr>
          <w:rFonts w:hint="eastAsia"/>
        </w:rPr>
        <w:t>服务器</w:t>
      </w:r>
    </w:p>
    <w:p w:rsidR="00161A4A" w:rsidRDefault="00161A4A" w:rsidP="00EA5CC8">
      <w:pPr>
        <w:ind w:firstLineChars="200" w:firstLine="420"/>
      </w:pPr>
      <w:r>
        <w:t>用于</w:t>
      </w:r>
      <w:r w:rsidR="00675E46">
        <w:t>中继器</w:t>
      </w:r>
      <w:r>
        <w:t>向服务器上报当前所有有效节点的温湿度数据</w:t>
      </w:r>
      <w:r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/>
      </w:tblPr>
      <w:tblGrid>
        <w:gridCol w:w="1077"/>
        <w:gridCol w:w="1315"/>
        <w:gridCol w:w="1235"/>
        <w:gridCol w:w="1843"/>
        <w:gridCol w:w="708"/>
        <w:gridCol w:w="709"/>
      </w:tblGrid>
      <w:tr w:rsidR="00B03C56" w:rsidTr="00F76B1F">
        <w:tc>
          <w:tcPr>
            <w:tcW w:w="1077" w:type="dxa"/>
          </w:tcPr>
          <w:p w:rsidR="00B03C56" w:rsidRDefault="00B03C56" w:rsidP="00506414">
            <w:r>
              <w:rPr>
                <w:rFonts w:hint="eastAsia"/>
              </w:rPr>
              <w:t>包头</w:t>
            </w:r>
          </w:p>
        </w:tc>
        <w:tc>
          <w:tcPr>
            <w:tcW w:w="1315" w:type="dxa"/>
          </w:tcPr>
          <w:p w:rsidR="00B03C56" w:rsidRDefault="00522BEB" w:rsidP="00506414">
            <w:r>
              <w:rPr>
                <w:rFonts w:hint="eastAsia"/>
              </w:rPr>
              <w:t>命令编号</w:t>
            </w:r>
          </w:p>
        </w:tc>
        <w:tc>
          <w:tcPr>
            <w:tcW w:w="1235" w:type="dxa"/>
          </w:tcPr>
          <w:p w:rsidR="00B03C56" w:rsidRPr="005C4A91" w:rsidRDefault="00675E46" w:rsidP="00506414">
            <w:r>
              <w:rPr>
                <w:rFonts w:hint="eastAsia"/>
              </w:rPr>
              <w:t>中继器</w:t>
            </w:r>
            <w:r w:rsidR="00B03C56" w:rsidRPr="005C4A91"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B03C56" w:rsidRDefault="00B03C56" w:rsidP="00506414">
            <w:r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:rsidR="00B03C56" w:rsidRDefault="00B03C56" w:rsidP="00506414">
            <w:r>
              <w:rPr>
                <w:rFonts w:hint="eastAsia"/>
              </w:rPr>
              <w:t>数据</w:t>
            </w:r>
          </w:p>
        </w:tc>
        <w:tc>
          <w:tcPr>
            <w:tcW w:w="709" w:type="dxa"/>
          </w:tcPr>
          <w:p w:rsidR="00B03C56" w:rsidRDefault="00B03C56" w:rsidP="00506414">
            <w:r>
              <w:rPr>
                <w:rFonts w:hint="eastAsia"/>
              </w:rPr>
              <w:t>校验</w:t>
            </w:r>
          </w:p>
        </w:tc>
      </w:tr>
      <w:tr w:rsidR="00B03C56" w:rsidTr="00F76B1F">
        <w:tc>
          <w:tcPr>
            <w:tcW w:w="1077" w:type="dxa"/>
          </w:tcPr>
          <w:p w:rsidR="00B03C56" w:rsidRDefault="00B03C56" w:rsidP="00506414">
            <w:r>
              <w:rPr>
                <w:rFonts w:hint="eastAsia"/>
              </w:rPr>
              <w:t>T</w:t>
            </w:r>
            <w:r w:rsidR="00522BEB">
              <w:rPr>
                <w:rFonts w:hint="eastAsia"/>
              </w:rPr>
              <w:t>B</w:t>
            </w:r>
            <w:r>
              <w:rPr>
                <w:rFonts w:hint="eastAsia"/>
              </w:rPr>
              <w:t>$</w:t>
            </w:r>
          </w:p>
        </w:tc>
        <w:tc>
          <w:tcPr>
            <w:tcW w:w="1315" w:type="dxa"/>
          </w:tcPr>
          <w:p w:rsidR="00B03C56" w:rsidRDefault="00B03C56" w:rsidP="00161A4A">
            <w:r>
              <w:rPr>
                <w:rFonts w:hint="eastAsia"/>
              </w:rPr>
              <w:t>0x</w:t>
            </w:r>
            <w:r w:rsidR="00E60D7A">
              <w:t>51</w:t>
            </w:r>
          </w:p>
        </w:tc>
        <w:tc>
          <w:tcPr>
            <w:tcW w:w="1235" w:type="dxa"/>
          </w:tcPr>
          <w:p w:rsidR="00B03C56" w:rsidRPr="005C4A91" w:rsidRDefault="00B03C56" w:rsidP="00506414">
            <w:r w:rsidRPr="005C4A91">
              <w:rPr>
                <w:rFonts w:hint="eastAsia"/>
              </w:rPr>
              <w:t>001</w:t>
            </w:r>
          </w:p>
        </w:tc>
        <w:tc>
          <w:tcPr>
            <w:tcW w:w="1843" w:type="dxa"/>
          </w:tcPr>
          <w:p w:rsidR="00B03C56" w:rsidRDefault="00B03C56" w:rsidP="00506414">
            <w:r>
              <w:t xml:space="preserve">Size of </w:t>
            </w:r>
            <w:proofErr w:type="spellStart"/>
            <w:r>
              <w:t>coll</w:t>
            </w:r>
            <w:r>
              <w:rPr>
                <w:rFonts w:hint="eastAsia"/>
              </w:rPr>
              <w:t>_info</w:t>
            </w:r>
            <w:proofErr w:type="spellEnd"/>
          </w:p>
        </w:tc>
        <w:tc>
          <w:tcPr>
            <w:tcW w:w="708" w:type="dxa"/>
          </w:tcPr>
          <w:p w:rsidR="00B03C56" w:rsidRDefault="00B03C56" w:rsidP="00506414"/>
        </w:tc>
        <w:tc>
          <w:tcPr>
            <w:tcW w:w="709" w:type="dxa"/>
          </w:tcPr>
          <w:p w:rsidR="00B03C56" w:rsidRDefault="00B03C56" w:rsidP="00506414"/>
        </w:tc>
      </w:tr>
    </w:tbl>
    <w:p w:rsidR="00161A4A" w:rsidRDefault="00161A4A" w:rsidP="00EA5CC8">
      <w:pPr>
        <w:ind w:firstLineChars="200" w:firstLine="420"/>
      </w:pPr>
    </w:p>
    <w:p w:rsidR="00161A4A" w:rsidRDefault="00161A4A" w:rsidP="00161A4A">
      <w:pPr>
        <w:ind w:firstLineChars="200" w:firstLine="420"/>
      </w:pPr>
      <w:r>
        <w:rPr>
          <w:rFonts w:hint="eastAsia"/>
        </w:rPr>
        <w:t>数据字段按照如下机构进行数据组织：</w:t>
      </w:r>
    </w:p>
    <w:p w:rsidR="00161A4A" w:rsidRDefault="00161A4A" w:rsidP="006D1D3E">
      <w:pPr>
        <w:ind w:firstLineChars="200" w:firstLine="420"/>
      </w:pPr>
      <w:r>
        <w:tab/>
      </w:r>
    </w:p>
    <w:p w:rsidR="00161A4A" w:rsidRDefault="00161A4A" w:rsidP="00161A4A">
      <w:pPr>
        <w:ind w:firstLineChars="200" w:firstLine="420"/>
      </w:pPr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inod_</w:t>
      </w:r>
      <w:r w:rsidR="00076091">
        <w:t>tem_</w:t>
      </w:r>
      <w:r>
        <w:t>info</w:t>
      </w:r>
      <w:proofErr w:type="spellEnd"/>
      <w:r>
        <w:t>{</w:t>
      </w:r>
    </w:p>
    <w:p w:rsidR="00896DDF" w:rsidRDefault="00896DDF" w:rsidP="00161A4A">
      <w:pPr>
        <w:ind w:firstLineChars="200" w:firstLine="420"/>
      </w:pPr>
      <w:r>
        <w:t xml:space="preserve">        Uint8    flag;            //</w:t>
      </w:r>
      <w:r>
        <w:t>固定为</w:t>
      </w:r>
      <w:r>
        <w:rPr>
          <w:rFonts w:hint="eastAsia"/>
        </w:rPr>
        <w:t xml:space="preserve">0x55  </w:t>
      </w:r>
      <w:r>
        <w:rPr>
          <w:rFonts w:hint="eastAsia"/>
        </w:rPr>
        <w:t>用于做数据是否错乱的判断依据</w:t>
      </w:r>
    </w:p>
    <w:p w:rsidR="00161A4A" w:rsidRDefault="00161A4A" w:rsidP="00161A4A">
      <w:pPr>
        <w:ind w:firstLineChars="200" w:firstLine="420"/>
      </w:pPr>
      <w:r>
        <w:tab/>
      </w:r>
      <w:r>
        <w:tab/>
        <w:t>Uint8</w:t>
      </w:r>
      <w:r w:rsidR="006D1D3E">
        <w:t xml:space="preserve">   </w:t>
      </w:r>
      <w:r>
        <w:t xml:space="preserve"> </w:t>
      </w:r>
      <w:proofErr w:type="spellStart"/>
      <w:r>
        <w:t>inodID</w:t>
      </w:r>
      <w:proofErr w:type="spellEnd"/>
      <w:r>
        <w:t xml:space="preserve">;      </w:t>
      </w:r>
      <w:r>
        <w:tab/>
        <w:t>//</w:t>
      </w:r>
      <w:r w:rsidR="006D1D3E">
        <w:t>节点</w:t>
      </w:r>
      <w:r>
        <w:t>ID</w:t>
      </w:r>
    </w:p>
    <w:p w:rsidR="00161A4A" w:rsidRDefault="00161A4A" w:rsidP="00161A4A">
      <w:pPr>
        <w:ind w:firstLineChars="200" w:firstLine="420"/>
      </w:pPr>
      <w:bookmarkStart w:id="16" w:name="_GoBack"/>
      <w:bookmarkEnd w:id="16"/>
      <w:commentRangeStart w:id="17"/>
      <w:r>
        <w:tab/>
      </w:r>
      <w:r>
        <w:tab/>
      </w:r>
      <w:r w:rsidRPr="006D1D3E">
        <w:rPr>
          <w:highlight w:val="yellow"/>
        </w:rPr>
        <w:t>Uint8</w:t>
      </w:r>
      <w:r w:rsidRPr="006D1D3E">
        <w:rPr>
          <w:highlight w:val="yellow"/>
        </w:rPr>
        <w:tab/>
        <w:t xml:space="preserve">humidity;     </w:t>
      </w:r>
      <w:r w:rsidR="001D5CA1">
        <w:rPr>
          <w:highlight w:val="yellow"/>
        </w:rPr>
        <w:tab/>
      </w:r>
      <w:r w:rsidRPr="006D1D3E">
        <w:rPr>
          <w:highlight w:val="yellow"/>
        </w:rPr>
        <w:t>//</w:t>
      </w:r>
      <w:r w:rsidRPr="006D1D3E">
        <w:rPr>
          <w:highlight w:val="yellow"/>
        </w:rPr>
        <w:t>节点湿度</w:t>
      </w:r>
      <w:r w:rsidR="006D1D3E">
        <w:rPr>
          <w:rFonts w:hint="eastAsia"/>
        </w:rPr>
        <w:t xml:space="preserve">     </w:t>
      </w:r>
      <w:r w:rsidR="006D1D3E">
        <w:rPr>
          <w:rFonts w:hint="eastAsia"/>
          <w:highlight w:val="yellow"/>
        </w:rPr>
        <w:t>这里需要讨论一下湿度的精度要求，如果为</w:t>
      </w:r>
      <w:r w:rsidR="006D1D3E">
        <w:rPr>
          <w:rFonts w:hint="eastAsia"/>
        </w:rPr>
        <w:t>0.1</w:t>
      </w:r>
      <w:r w:rsidR="006D1D3E">
        <w:rPr>
          <w:rFonts w:hint="eastAsia"/>
          <w:highlight w:val="yellow"/>
        </w:rPr>
        <w:t>以下，则需要扩大字节数</w:t>
      </w:r>
      <w:commentRangeEnd w:id="17"/>
      <w:r w:rsidR="00901263">
        <w:rPr>
          <w:rStyle w:val="aa"/>
        </w:rPr>
        <w:commentReference w:id="17"/>
      </w:r>
    </w:p>
    <w:p w:rsidR="006D1D3E" w:rsidRDefault="006D1D3E" w:rsidP="00161A4A">
      <w:pPr>
        <w:ind w:firstLineChars="200" w:firstLine="420"/>
      </w:pPr>
      <w:r>
        <w:rPr>
          <w:rFonts w:hint="eastAsia"/>
        </w:rPr>
        <w:t xml:space="preserve">        Uint</w:t>
      </w:r>
      <w:r>
        <w:t>8    water;       //</w:t>
      </w:r>
      <w:r>
        <w:t>水浸传感器状态</w:t>
      </w:r>
    </w:p>
    <w:p w:rsidR="00161A4A" w:rsidRDefault="00161A4A" w:rsidP="00161A4A">
      <w:pPr>
        <w:ind w:firstLineChars="200" w:firstLine="420"/>
      </w:pPr>
      <w:commentRangeStart w:id="18"/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</w:t>
      </w:r>
      <w:r w:rsidR="006D1D3E">
        <w:t xml:space="preserve">   </w:t>
      </w:r>
      <w:r>
        <w:t xml:space="preserve">temp[4];         </w:t>
      </w:r>
      <w:r w:rsidRPr="006D1D3E">
        <w:rPr>
          <w:highlight w:val="yellow"/>
        </w:rPr>
        <w:t>//4</w:t>
      </w:r>
      <w:r w:rsidRPr="006D1D3E">
        <w:rPr>
          <w:highlight w:val="yellow"/>
        </w:rPr>
        <w:t>个温度采样节点的值</w:t>
      </w:r>
      <w:r w:rsidR="006D1D3E" w:rsidRPr="006D1D3E">
        <w:rPr>
          <w:rFonts w:hint="eastAsia"/>
          <w:highlight w:val="yellow"/>
        </w:rPr>
        <w:t xml:space="preserve">  </w:t>
      </w:r>
      <w:r w:rsidR="006D1D3E">
        <w:rPr>
          <w:rFonts w:hint="eastAsia"/>
          <w:highlight w:val="yellow"/>
        </w:rPr>
        <w:t>这里需要讨论一下温度的精度要求，如果为</w:t>
      </w:r>
      <w:r w:rsidR="006D1D3E" w:rsidRPr="006D1D3E">
        <w:rPr>
          <w:rFonts w:hint="eastAsia"/>
          <w:highlight w:val="yellow"/>
        </w:rPr>
        <w:t>0.1</w:t>
      </w:r>
      <w:r w:rsidR="006D1D3E">
        <w:rPr>
          <w:rFonts w:hint="eastAsia"/>
          <w:highlight w:val="yellow"/>
        </w:rPr>
        <w:t>以下，则需要扩大字节数</w:t>
      </w:r>
      <w:commentRangeEnd w:id="18"/>
      <w:r w:rsidR="00901263">
        <w:rPr>
          <w:rStyle w:val="aa"/>
        </w:rPr>
        <w:commentReference w:id="18"/>
      </w:r>
    </w:p>
    <w:p w:rsidR="001D5CA1" w:rsidRDefault="001D5CA1" w:rsidP="001D5CA1">
      <w:pPr>
        <w:ind w:left="840" w:firstLineChars="200" w:firstLine="420"/>
      </w:pPr>
      <w:r w:rsidRPr="001D5CA1">
        <w:t>Uint8</w:t>
      </w:r>
      <w:r w:rsidRPr="001D5CA1">
        <w:tab/>
      </w:r>
      <w:proofErr w:type="spellStart"/>
      <w:r w:rsidRPr="001D5CA1">
        <w:t>humidity</w:t>
      </w:r>
      <w:r w:rsidRPr="001D5CA1">
        <w:rPr>
          <w:rFonts w:hint="eastAsia"/>
        </w:rPr>
        <w:t>_locked</w:t>
      </w:r>
      <w:proofErr w:type="spellEnd"/>
      <w:r w:rsidRPr="001D5CA1">
        <w:t xml:space="preserve">;     </w:t>
      </w:r>
      <w:r w:rsidRPr="001D5CA1">
        <w:tab/>
      </w:r>
      <w:r>
        <w:t xml:space="preserve">    //</w:t>
      </w:r>
      <w:r>
        <w:t>锁存的数据</w:t>
      </w:r>
    </w:p>
    <w:p w:rsidR="001D5CA1" w:rsidRDefault="001D5CA1" w:rsidP="001D5CA1">
      <w:pPr>
        <w:ind w:firstLineChars="200" w:firstLine="420"/>
      </w:pPr>
      <w:r>
        <w:rPr>
          <w:rFonts w:hint="eastAsia"/>
        </w:rPr>
        <w:t xml:space="preserve">        Uint</w:t>
      </w:r>
      <w:r>
        <w:t xml:space="preserve">8    </w:t>
      </w:r>
      <w:proofErr w:type="spellStart"/>
      <w:r>
        <w:t>water_locked</w:t>
      </w:r>
      <w:proofErr w:type="spellEnd"/>
      <w:r>
        <w:t xml:space="preserve">;       </w:t>
      </w:r>
      <w:r>
        <w:tab/>
      </w:r>
      <w:r>
        <w:tab/>
        <w:t>//</w:t>
      </w:r>
      <w:r>
        <w:t>锁存的数据</w:t>
      </w:r>
    </w:p>
    <w:p w:rsidR="001D5CA1" w:rsidRDefault="001D5CA1" w:rsidP="001D5CA1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   </w:t>
      </w:r>
      <w:proofErr w:type="spellStart"/>
      <w:r>
        <w:t>temp_locked</w:t>
      </w:r>
      <w:proofErr w:type="spellEnd"/>
      <w:r>
        <w:t xml:space="preserve">[4];         </w:t>
      </w:r>
    </w:p>
    <w:p w:rsidR="001D5CA1" w:rsidRPr="001D5CA1" w:rsidRDefault="001D5CA1" w:rsidP="00161A4A">
      <w:pPr>
        <w:ind w:firstLineChars="200" w:firstLine="420"/>
      </w:pPr>
    </w:p>
    <w:p w:rsidR="00161A4A" w:rsidRDefault="00161A4A" w:rsidP="00161A4A">
      <w:pPr>
        <w:ind w:left="420" w:firstLineChars="200" w:firstLine="420"/>
      </w:pPr>
      <w:r>
        <w:t>}</w:t>
      </w:r>
      <w:proofErr w:type="spellStart"/>
      <w:r>
        <w:t>inod_list</w:t>
      </w:r>
      <w:proofErr w:type="spellEnd"/>
      <w:r>
        <w:t>[N]</w:t>
      </w:r>
    </w:p>
    <w:p w:rsidR="00161A4A" w:rsidRDefault="00161A4A" w:rsidP="00EA5CC8">
      <w:pPr>
        <w:ind w:firstLineChars="200" w:firstLine="420"/>
      </w:pPr>
    </w:p>
    <w:p w:rsidR="00484BA2" w:rsidRDefault="00522BEB" w:rsidP="00EA5CC8">
      <w:pPr>
        <w:ind w:firstLineChars="200" w:firstLine="420"/>
      </w:pPr>
      <w:bookmarkStart w:id="19" w:name="C_12"/>
      <w:bookmarkEnd w:id="19"/>
      <w:r>
        <w:rPr>
          <w:rFonts w:hint="eastAsia"/>
        </w:rPr>
        <w:t>0x12</w:t>
      </w:r>
    </w:p>
    <w:p w:rsidR="00484BA2" w:rsidRDefault="00522BEB" w:rsidP="00EA5CC8">
      <w:pPr>
        <w:ind w:firstLineChars="200" w:firstLine="420"/>
      </w:pPr>
      <w:commentRangeStart w:id="20"/>
      <w:r>
        <w:t>温度锁存指令</w:t>
      </w:r>
    </w:p>
    <w:p w:rsidR="00E60D7A" w:rsidRDefault="00E60D7A" w:rsidP="00E60D7A">
      <w:pPr>
        <w:ind w:firstLineChars="200" w:firstLine="420"/>
      </w:pPr>
      <w:r>
        <w:t>服务器</w:t>
      </w:r>
      <w:r>
        <w:rPr>
          <w:rFonts w:hint="eastAsia"/>
        </w:rPr>
        <w:t>-</w:t>
      </w:r>
      <w:r>
        <w:t>&gt;</w:t>
      </w:r>
      <w:r w:rsidR="00675E46">
        <w:t>中继器</w:t>
      </w:r>
    </w:p>
    <w:p w:rsidR="00E60D7A" w:rsidRDefault="00E60D7A" w:rsidP="00E60D7A">
      <w:pPr>
        <w:ind w:firstLineChars="200" w:firstLine="420"/>
      </w:pPr>
      <w:r>
        <w:t>要求</w:t>
      </w:r>
      <w:r w:rsidR="00675E46">
        <w:rPr>
          <w:rFonts w:hint="eastAsia"/>
        </w:rPr>
        <w:t>中继器</w:t>
      </w:r>
      <w:r w:rsidR="001D5CA1">
        <w:t>下发温度采集</w:t>
      </w:r>
      <w:r>
        <w:t>终端的锁存指令</w:t>
      </w:r>
      <w:r w:rsidR="00A551F9">
        <w:rPr>
          <w:rFonts w:hint="eastAsia"/>
        </w:rPr>
        <w:t>，</w:t>
      </w:r>
      <w:r w:rsidR="00A551F9">
        <w:t>收到该指令后</w:t>
      </w:r>
      <w:r w:rsidR="00A551F9">
        <w:rPr>
          <w:rFonts w:hint="eastAsia"/>
        </w:rPr>
        <w:t>，</w:t>
      </w:r>
      <w:r w:rsidR="00A551F9">
        <w:t>中继器广播下发温度锁存指令</w:t>
      </w:r>
      <w:r w:rsidR="00A551F9">
        <w:rPr>
          <w:rFonts w:hint="eastAsia"/>
        </w:rPr>
        <w:t>，</w:t>
      </w:r>
      <w:r w:rsidR="00A551F9">
        <w:t>所有的温湿度采集点锁存当前状态数据</w:t>
      </w:r>
      <w:r w:rsidR="00A551F9"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ayout w:type="fixed"/>
        <w:tblLook w:val="04A0"/>
      </w:tblPr>
      <w:tblGrid>
        <w:gridCol w:w="1053"/>
        <w:gridCol w:w="1283"/>
        <w:gridCol w:w="1149"/>
        <w:gridCol w:w="1134"/>
        <w:gridCol w:w="709"/>
        <w:gridCol w:w="655"/>
      </w:tblGrid>
      <w:tr w:rsidR="00E60D7A" w:rsidTr="002B3C47">
        <w:tc>
          <w:tcPr>
            <w:tcW w:w="1053" w:type="dxa"/>
          </w:tcPr>
          <w:commentRangeEnd w:id="20"/>
          <w:p w:rsidR="00E60D7A" w:rsidRDefault="00901263" w:rsidP="002B3C47">
            <w:r>
              <w:rPr>
                <w:rStyle w:val="aa"/>
              </w:rPr>
              <w:commentReference w:id="20"/>
            </w:r>
            <w:r w:rsidR="00E60D7A"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E60D7A" w:rsidRDefault="00E60D7A" w:rsidP="002B3C4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E60D7A" w:rsidRPr="005C4A91" w:rsidRDefault="00675E46" w:rsidP="002B3C47">
            <w:r>
              <w:rPr>
                <w:rFonts w:hint="eastAsia"/>
              </w:rPr>
              <w:t>中继器</w:t>
            </w:r>
            <w:r w:rsidR="00E60D7A"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E60D7A" w:rsidRDefault="00E60D7A" w:rsidP="002B3C47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E60D7A" w:rsidRDefault="00E60D7A" w:rsidP="002B3C4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E60D7A" w:rsidRDefault="00E60D7A" w:rsidP="002B3C47">
            <w:r>
              <w:rPr>
                <w:rFonts w:hint="eastAsia"/>
              </w:rPr>
              <w:t>校验</w:t>
            </w:r>
          </w:p>
        </w:tc>
      </w:tr>
      <w:tr w:rsidR="00E60D7A" w:rsidTr="002B3C47">
        <w:tc>
          <w:tcPr>
            <w:tcW w:w="1053" w:type="dxa"/>
          </w:tcPr>
          <w:p w:rsidR="00E60D7A" w:rsidRDefault="00E60D7A" w:rsidP="002B3C47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E60D7A" w:rsidRDefault="00E60D7A" w:rsidP="002B3C47">
            <w:r>
              <w:rPr>
                <w:rFonts w:hint="eastAsia"/>
              </w:rPr>
              <w:t>0x</w:t>
            </w:r>
            <w:r>
              <w:t>12</w:t>
            </w:r>
          </w:p>
        </w:tc>
        <w:tc>
          <w:tcPr>
            <w:tcW w:w="1149" w:type="dxa"/>
          </w:tcPr>
          <w:p w:rsidR="00E60D7A" w:rsidRPr="005C4A91" w:rsidRDefault="00E60D7A" w:rsidP="002B3C4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E60D7A" w:rsidRDefault="00E60D7A" w:rsidP="002B3C47">
            <w:r>
              <w:t>0</w:t>
            </w:r>
          </w:p>
        </w:tc>
        <w:tc>
          <w:tcPr>
            <w:tcW w:w="709" w:type="dxa"/>
          </w:tcPr>
          <w:p w:rsidR="00E60D7A" w:rsidRDefault="00E60D7A" w:rsidP="002B3C47"/>
        </w:tc>
        <w:tc>
          <w:tcPr>
            <w:tcW w:w="655" w:type="dxa"/>
          </w:tcPr>
          <w:p w:rsidR="00E60D7A" w:rsidRDefault="00E60D7A" w:rsidP="002B3C47"/>
        </w:tc>
      </w:tr>
    </w:tbl>
    <w:p w:rsidR="00E60D7A" w:rsidRDefault="00E60D7A" w:rsidP="00E60D7A">
      <w:pPr>
        <w:ind w:firstLineChars="200" w:firstLine="420"/>
      </w:pPr>
      <w:bookmarkStart w:id="21" w:name="C_52"/>
      <w:bookmarkEnd w:id="21"/>
      <w:r>
        <w:rPr>
          <w:rFonts w:hint="eastAsia"/>
        </w:rPr>
        <w:t>0</w:t>
      </w:r>
      <w:r>
        <w:t>x52</w:t>
      </w:r>
    </w:p>
    <w:p w:rsidR="00E60D7A" w:rsidRDefault="00E60D7A" w:rsidP="00E60D7A">
      <w:pPr>
        <w:ind w:firstLineChars="200" w:firstLine="420"/>
      </w:pPr>
      <w:r>
        <w:rPr>
          <w:rFonts w:hint="eastAsia"/>
        </w:rPr>
        <w:t>锁存指令收发状态反馈</w:t>
      </w:r>
    </w:p>
    <w:p w:rsidR="00E60D7A" w:rsidRDefault="00675E46" w:rsidP="00E60D7A">
      <w:pPr>
        <w:ind w:firstLineChars="200" w:firstLine="420"/>
      </w:pPr>
      <w:r>
        <w:t>中继器</w:t>
      </w:r>
      <w:r w:rsidR="00E60D7A">
        <w:rPr>
          <w:rFonts w:hint="eastAsia"/>
        </w:rPr>
        <w:t>-&gt;</w:t>
      </w:r>
      <w:r w:rsidR="00E60D7A">
        <w:rPr>
          <w:rFonts w:hint="eastAsia"/>
        </w:rPr>
        <w:t>服务器</w:t>
      </w:r>
    </w:p>
    <w:p w:rsidR="00E60D7A" w:rsidRDefault="00675E46" w:rsidP="00E60D7A">
      <w:pPr>
        <w:ind w:firstLineChars="200" w:firstLine="420"/>
      </w:pPr>
      <w:r>
        <w:rPr>
          <w:rFonts w:hint="eastAsia"/>
        </w:rPr>
        <w:t>中继器</w:t>
      </w:r>
      <w:r w:rsidR="00E60D7A">
        <w:rPr>
          <w:rFonts w:hint="eastAsia"/>
        </w:rPr>
        <w:t>确认收到指令</w:t>
      </w:r>
    </w:p>
    <w:tbl>
      <w:tblPr>
        <w:tblStyle w:val="a3"/>
        <w:tblW w:w="0" w:type="auto"/>
        <w:tblInd w:w="1188" w:type="dxa"/>
        <w:tblLook w:val="04A0"/>
      </w:tblPr>
      <w:tblGrid>
        <w:gridCol w:w="1077"/>
        <w:gridCol w:w="1315"/>
        <w:gridCol w:w="1235"/>
        <w:gridCol w:w="1843"/>
        <w:gridCol w:w="708"/>
        <w:gridCol w:w="709"/>
      </w:tblGrid>
      <w:tr w:rsidR="00E60D7A" w:rsidTr="002B3C47">
        <w:tc>
          <w:tcPr>
            <w:tcW w:w="1077" w:type="dxa"/>
          </w:tcPr>
          <w:p w:rsidR="00E60D7A" w:rsidRDefault="00E60D7A" w:rsidP="002B3C47">
            <w:r>
              <w:rPr>
                <w:rFonts w:hint="eastAsia"/>
              </w:rPr>
              <w:t>包头</w:t>
            </w:r>
          </w:p>
        </w:tc>
        <w:tc>
          <w:tcPr>
            <w:tcW w:w="1315" w:type="dxa"/>
          </w:tcPr>
          <w:p w:rsidR="00E60D7A" w:rsidRDefault="00E60D7A" w:rsidP="002B3C47">
            <w:r>
              <w:rPr>
                <w:rFonts w:hint="eastAsia"/>
              </w:rPr>
              <w:t>命令编号</w:t>
            </w:r>
          </w:p>
        </w:tc>
        <w:tc>
          <w:tcPr>
            <w:tcW w:w="1235" w:type="dxa"/>
          </w:tcPr>
          <w:p w:rsidR="00E60D7A" w:rsidRPr="005C4A91" w:rsidRDefault="00675E46" w:rsidP="002B3C47">
            <w:r>
              <w:rPr>
                <w:rFonts w:hint="eastAsia"/>
              </w:rPr>
              <w:t>中继器</w:t>
            </w:r>
            <w:r w:rsidR="00E60D7A" w:rsidRPr="005C4A91">
              <w:rPr>
                <w:rFonts w:hint="eastAsia"/>
              </w:rPr>
              <w:t>ID</w:t>
            </w:r>
          </w:p>
        </w:tc>
        <w:tc>
          <w:tcPr>
            <w:tcW w:w="1843" w:type="dxa"/>
          </w:tcPr>
          <w:p w:rsidR="00E60D7A" w:rsidRDefault="00E60D7A" w:rsidP="002B3C47">
            <w:r>
              <w:rPr>
                <w:rFonts w:hint="eastAsia"/>
              </w:rPr>
              <w:t>数据长度</w:t>
            </w:r>
          </w:p>
        </w:tc>
        <w:tc>
          <w:tcPr>
            <w:tcW w:w="708" w:type="dxa"/>
          </w:tcPr>
          <w:p w:rsidR="00E60D7A" w:rsidRDefault="00E60D7A" w:rsidP="002B3C47">
            <w:r>
              <w:rPr>
                <w:rFonts w:hint="eastAsia"/>
              </w:rPr>
              <w:t>数据</w:t>
            </w:r>
          </w:p>
        </w:tc>
        <w:tc>
          <w:tcPr>
            <w:tcW w:w="709" w:type="dxa"/>
          </w:tcPr>
          <w:p w:rsidR="00E60D7A" w:rsidRDefault="00E60D7A" w:rsidP="002B3C47">
            <w:r>
              <w:rPr>
                <w:rFonts w:hint="eastAsia"/>
              </w:rPr>
              <w:t>校验</w:t>
            </w:r>
          </w:p>
        </w:tc>
      </w:tr>
      <w:tr w:rsidR="00E60D7A" w:rsidTr="002B3C47">
        <w:tc>
          <w:tcPr>
            <w:tcW w:w="1077" w:type="dxa"/>
          </w:tcPr>
          <w:p w:rsidR="00E60D7A" w:rsidRDefault="00E60D7A" w:rsidP="002B3C47">
            <w:r>
              <w:rPr>
                <w:rFonts w:hint="eastAsia"/>
              </w:rPr>
              <w:t>TB$</w:t>
            </w:r>
          </w:p>
        </w:tc>
        <w:tc>
          <w:tcPr>
            <w:tcW w:w="1315" w:type="dxa"/>
          </w:tcPr>
          <w:p w:rsidR="00E60D7A" w:rsidRDefault="00E60D7A" w:rsidP="002B3C47">
            <w:r>
              <w:rPr>
                <w:rFonts w:hint="eastAsia"/>
              </w:rPr>
              <w:t>0x</w:t>
            </w:r>
            <w:r>
              <w:t>52</w:t>
            </w:r>
          </w:p>
        </w:tc>
        <w:tc>
          <w:tcPr>
            <w:tcW w:w="1235" w:type="dxa"/>
          </w:tcPr>
          <w:p w:rsidR="00E60D7A" w:rsidRPr="005C4A91" w:rsidRDefault="00E60D7A" w:rsidP="002B3C47">
            <w:r w:rsidRPr="005C4A91">
              <w:rPr>
                <w:rFonts w:hint="eastAsia"/>
              </w:rPr>
              <w:t>001</w:t>
            </w:r>
          </w:p>
        </w:tc>
        <w:tc>
          <w:tcPr>
            <w:tcW w:w="1843" w:type="dxa"/>
          </w:tcPr>
          <w:p w:rsidR="00E60D7A" w:rsidRDefault="00E60D7A" w:rsidP="002B3C47">
            <w:r>
              <w:t>0</w:t>
            </w:r>
          </w:p>
        </w:tc>
        <w:tc>
          <w:tcPr>
            <w:tcW w:w="708" w:type="dxa"/>
          </w:tcPr>
          <w:p w:rsidR="00E60D7A" w:rsidRDefault="00E60D7A" w:rsidP="002B3C47"/>
        </w:tc>
        <w:tc>
          <w:tcPr>
            <w:tcW w:w="709" w:type="dxa"/>
          </w:tcPr>
          <w:p w:rsidR="00E60D7A" w:rsidRDefault="00E60D7A" w:rsidP="002B3C47"/>
        </w:tc>
      </w:tr>
    </w:tbl>
    <w:p w:rsidR="00522BEB" w:rsidRDefault="00522BEB" w:rsidP="00EA5CC8">
      <w:pPr>
        <w:ind w:firstLineChars="200" w:firstLine="420"/>
      </w:pPr>
    </w:p>
    <w:p w:rsidR="00484BA2" w:rsidRDefault="00D97D49" w:rsidP="00EA5CC8">
      <w:pPr>
        <w:ind w:firstLineChars="200" w:firstLine="420"/>
      </w:pPr>
      <w:bookmarkStart w:id="22" w:name="C_13"/>
      <w:bookmarkEnd w:id="22"/>
      <w:r>
        <w:rPr>
          <w:rFonts w:hint="eastAsia"/>
        </w:rPr>
        <w:t>0x13</w:t>
      </w:r>
    </w:p>
    <w:p w:rsidR="00D97D49" w:rsidRDefault="00D97D49" w:rsidP="00EA5CC8">
      <w:pPr>
        <w:ind w:firstLineChars="200" w:firstLine="420"/>
      </w:pPr>
      <w:r>
        <w:t>温度报警阈值</w:t>
      </w:r>
    </w:p>
    <w:p w:rsidR="00D97D49" w:rsidRDefault="00D97D49" w:rsidP="00EA5CC8">
      <w:pPr>
        <w:ind w:firstLineChars="200" w:firstLine="420"/>
      </w:pPr>
      <w:r>
        <w:lastRenderedPageBreak/>
        <w:t>服务器</w:t>
      </w:r>
      <w:r>
        <w:rPr>
          <w:rFonts w:hint="eastAsia"/>
        </w:rPr>
        <w:t>-&gt;</w:t>
      </w:r>
      <w:r>
        <w:rPr>
          <w:rFonts w:hint="eastAsia"/>
        </w:rPr>
        <w:t>中继器</w:t>
      </w:r>
    </w:p>
    <w:p w:rsidR="00D97D49" w:rsidRDefault="00D97D49" w:rsidP="00EA5CC8">
      <w:pPr>
        <w:ind w:firstLineChars="200" w:firstLine="420"/>
      </w:pPr>
      <w:r>
        <w:t>服务器设置温湿度报警的阈值</w:t>
      </w:r>
    </w:p>
    <w:tbl>
      <w:tblPr>
        <w:tblStyle w:val="a3"/>
        <w:tblW w:w="0" w:type="auto"/>
        <w:tblInd w:w="1188" w:type="dxa"/>
        <w:tblLayout w:type="fixed"/>
        <w:tblLook w:val="04A0"/>
      </w:tblPr>
      <w:tblGrid>
        <w:gridCol w:w="1053"/>
        <w:gridCol w:w="1283"/>
        <w:gridCol w:w="1149"/>
        <w:gridCol w:w="1134"/>
        <w:gridCol w:w="709"/>
        <w:gridCol w:w="655"/>
      </w:tblGrid>
      <w:tr w:rsidR="00D97D49" w:rsidTr="00CC42A7">
        <w:tc>
          <w:tcPr>
            <w:tcW w:w="1053" w:type="dxa"/>
          </w:tcPr>
          <w:p w:rsidR="00D97D49" w:rsidRDefault="00D97D49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D97D49" w:rsidRDefault="00D97D49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D97D49" w:rsidRPr="005C4A91" w:rsidRDefault="00D97D49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D97D49" w:rsidRDefault="00D97D49" w:rsidP="00CC42A7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D97D49" w:rsidRDefault="00D97D49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D97D49" w:rsidRDefault="00D97D49" w:rsidP="00CC42A7">
            <w:r>
              <w:rPr>
                <w:rFonts w:hint="eastAsia"/>
              </w:rPr>
              <w:t>校验</w:t>
            </w:r>
          </w:p>
        </w:tc>
      </w:tr>
      <w:tr w:rsidR="00D97D49" w:rsidTr="00CC42A7">
        <w:tc>
          <w:tcPr>
            <w:tcW w:w="1053" w:type="dxa"/>
          </w:tcPr>
          <w:p w:rsidR="00D97D49" w:rsidRDefault="00D97D49" w:rsidP="00CC42A7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D97D49" w:rsidRDefault="00D97D49" w:rsidP="00CC42A7">
            <w:r>
              <w:rPr>
                <w:rFonts w:hint="eastAsia"/>
              </w:rPr>
              <w:t>0x</w:t>
            </w:r>
            <w:r>
              <w:t>13</w:t>
            </w:r>
          </w:p>
        </w:tc>
        <w:tc>
          <w:tcPr>
            <w:tcW w:w="1149" w:type="dxa"/>
          </w:tcPr>
          <w:p w:rsidR="00D97D49" w:rsidRPr="005C4A91" w:rsidRDefault="00D97D49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D97D49" w:rsidRDefault="00D97D49" w:rsidP="00CC42A7">
            <w:r>
              <w:t>0</w:t>
            </w:r>
          </w:p>
        </w:tc>
        <w:tc>
          <w:tcPr>
            <w:tcW w:w="709" w:type="dxa"/>
          </w:tcPr>
          <w:p w:rsidR="00D97D49" w:rsidRDefault="00D97D49" w:rsidP="00CC42A7"/>
        </w:tc>
        <w:tc>
          <w:tcPr>
            <w:tcW w:w="655" w:type="dxa"/>
          </w:tcPr>
          <w:p w:rsidR="00D97D49" w:rsidRDefault="00D97D49" w:rsidP="00CC42A7"/>
        </w:tc>
      </w:tr>
    </w:tbl>
    <w:p w:rsidR="00D97D49" w:rsidRDefault="00D97D49" w:rsidP="00D97D49">
      <w:pPr>
        <w:ind w:firstLineChars="200" w:firstLine="42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inod_tem_info</w:t>
      </w:r>
      <w:proofErr w:type="spellEnd"/>
      <w:r>
        <w:t>{</w:t>
      </w:r>
    </w:p>
    <w:p w:rsidR="009035D7" w:rsidRDefault="009035D7" w:rsidP="00D97D49">
      <w:pPr>
        <w:ind w:firstLineChars="200" w:firstLine="420"/>
      </w:pPr>
      <w:r>
        <w:tab/>
      </w:r>
      <w:r>
        <w:tab/>
        <w:t xml:space="preserve">Uint8    </w:t>
      </w:r>
      <w:proofErr w:type="spellStart"/>
      <w:r>
        <w:t>water</w:t>
      </w:r>
      <w:r>
        <w:rPr>
          <w:rFonts w:hint="eastAsia"/>
        </w:rPr>
        <w:t>_enable</w:t>
      </w:r>
      <w:proofErr w:type="spellEnd"/>
      <w:r>
        <w:rPr>
          <w:rFonts w:hint="eastAsia"/>
        </w:rPr>
        <w:t>;       //</w:t>
      </w:r>
      <w:r>
        <w:rPr>
          <w:rFonts w:hint="eastAsia"/>
        </w:rPr>
        <w:t>开启水浸报警</w:t>
      </w:r>
    </w:p>
    <w:p w:rsidR="009035D7" w:rsidRDefault="009035D7" w:rsidP="00D97D49">
      <w:pPr>
        <w:ind w:firstLineChars="200" w:firstLine="420"/>
      </w:pPr>
      <w:r>
        <w:tab/>
      </w:r>
      <w:r>
        <w:tab/>
        <w:t xml:space="preserve">Uint8    </w:t>
      </w:r>
      <w:proofErr w:type="spellStart"/>
      <w:r>
        <w:t>humidity_enable</w:t>
      </w:r>
      <w:proofErr w:type="spellEnd"/>
      <w:r>
        <w:t>;    //</w:t>
      </w:r>
      <w:r>
        <w:t>开启节点湿度报警</w:t>
      </w:r>
    </w:p>
    <w:p w:rsidR="00D97D49" w:rsidRDefault="00D97D49" w:rsidP="00D97D49">
      <w:pPr>
        <w:ind w:firstLineChars="200" w:firstLine="420"/>
      </w:pPr>
      <w:r>
        <w:tab/>
      </w:r>
      <w:r>
        <w:tab/>
      </w:r>
      <w:r w:rsidRPr="006D1D3E">
        <w:rPr>
          <w:highlight w:val="yellow"/>
        </w:rPr>
        <w:t>Uint8</w:t>
      </w:r>
      <w:r w:rsidRPr="006D1D3E">
        <w:rPr>
          <w:highlight w:val="yellow"/>
        </w:rPr>
        <w:tab/>
        <w:t xml:space="preserve">humidity;     </w:t>
      </w:r>
      <w:r>
        <w:rPr>
          <w:highlight w:val="yellow"/>
        </w:rPr>
        <w:tab/>
      </w:r>
      <w:r w:rsidRPr="006D1D3E">
        <w:rPr>
          <w:highlight w:val="yellow"/>
        </w:rPr>
        <w:t>//</w:t>
      </w:r>
      <w:r w:rsidRPr="006D1D3E">
        <w:rPr>
          <w:highlight w:val="yellow"/>
        </w:rPr>
        <w:t>节点</w:t>
      </w:r>
      <w:r>
        <w:rPr>
          <w:rFonts w:hint="eastAsia"/>
          <w:highlight w:val="yellow"/>
        </w:rPr>
        <w:t>湿度</w:t>
      </w:r>
      <w:r>
        <w:rPr>
          <w:highlight w:val="yellow"/>
        </w:rPr>
        <w:t>报警阈值</w:t>
      </w:r>
      <w:r>
        <w:rPr>
          <w:rFonts w:hint="eastAsia"/>
        </w:rPr>
        <w:t xml:space="preserve">    0</w:t>
      </w:r>
      <w:r>
        <w:rPr>
          <w:rFonts w:hint="eastAsia"/>
          <w:highlight w:val="yellow"/>
        </w:rPr>
        <w:t>为保持不变</w:t>
      </w:r>
    </w:p>
    <w:p w:rsidR="009035D7" w:rsidRDefault="009035D7" w:rsidP="00D97D49">
      <w:pPr>
        <w:ind w:firstLineChars="200" w:firstLine="420"/>
      </w:pPr>
      <w:r>
        <w:rPr>
          <w:rFonts w:hint="eastAsia"/>
        </w:rPr>
        <w:t xml:space="preserve">        </w:t>
      </w:r>
      <w:r>
        <w:t xml:space="preserve">Uint8     </w:t>
      </w:r>
      <w:proofErr w:type="spellStart"/>
      <w:r>
        <w:t>temp_enable</w:t>
      </w:r>
      <w:proofErr w:type="spellEnd"/>
      <w:r>
        <w:t>;     //</w:t>
      </w:r>
      <w:r>
        <w:t>开启温度报警</w:t>
      </w:r>
    </w:p>
    <w:p w:rsidR="00D97D49" w:rsidRDefault="00D97D49" w:rsidP="00D97D49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   temp;           </w:t>
      </w:r>
      <w:r>
        <w:rPr>
          <w:rFonts w:hint="eastAsia"/>
        </w:rPr>
        <w:t>//</w:t>
      </w:r>
      <w:r>
        <w:rPr>
          <w:rFonts w:hint="eastAsia"/>
        </w:rPr>
        <w:t>温度报警阈值</w:t>
      </w:r>
      <w:r>
        <w:rPr>
          <w:rFonts w:hint="eastAsia"/>
        </w:rPr>
        <w:t xml:space="preserve">        0</w:t>
      </w:r>
      <w:r>
        <w:rPr>
          <w:rFonts w:hint="eastAsia"/>
        </w:rPr>
        <w:t>为保持不变</w:t>
      </w:r>
    </w:p>
    <w:p w:rsidR="00D97D49" w:rsidRDefault="00D97D49" w:rsidP="00D97D49">
      <w:pPr>
        <w:ind w:firstLineChars="200" w:firstLine="420"/>
      </w:pPr>
      <w:r>
        <w:rPr>
          <w:rFonts w:hint="eastAsia"/>
        </w:rPr>
        <w:t>}</w:t>
      </w:r>
    </w:p>
    <w:p w:rsidR="00D97D49" w:rsidRDefault="00D97D49" w:rsidP="00EA5CC8">
      <w:pPr>
        <w:ind w:firstLineChars="200" w:firstLine="420"/>
      </w:pPr>
    </w:p>
    <w:p w:rsidR="00106331" w:rsidRDefault="00106331" w:rsidP="00EA5CC8">
      <w:pPr>
        <w:ind w:firstLineChars="200" w:firstLine="420"/>
      </w:pPr>
      <w:bookmarkStart w:id="23" w:name="C_53"/>
      <w:bookmarkEnd w:id="23"/>
      <w:r>
        <w:rPr>
          <w:rFonts w:hint="eastAsia"/>
        </w:rPr>
        <w:t>0x53</w:t>
      </w:r>
    </w:p>
    <w:p w:rsidR="00106331" w:rsidRDefault="00106331" w:rsidP="00EA5CC8">
      <w:pPr>
        <w:ind w:firstLineChars="200" w:firstLine="420"/>
      </w:pPr>
      <w:r>
        <w:t>温度报警阈值设置反馈</w:t>
      </w:r>
    </w:p>
    <w:p w:rsidR="00106331" w:rsidRDefault="00106331" w:rsidP="00EA5CC8">
      <w:pPr>
        <w:ind w:firstLineChars="200" w:firstLine="420"/>
      </w:pPr>
      <w:r>
        <w:rPr>
          <w:rFonts w:hint="eastAsia"/>
        </w:rPr>
        <w:t>中继器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tbl>
      <w:tblPr>
        <w:tblStyle w:val="a3"/>
        <w:tblW w:w="0" w:type="auto"/>
        <w:tblInd w:w="1188" w:type="dxa"/>
        <w:tblLayout w:type="fixed"/>
        <w:tblLook w:val="04A0"/>
      </w:tblPr>
      <w:tblGrid>
        <w:gridCol w:w="1053"/>
        <w:gridCol w:w="1283"/>
        <w:gridCol w:w="1149"/>
        <w:gridCol w:w="1134"/>
        <w:gridCol w:w="709"/>
        <w:gridCol w:w="655"/>
      </w:tblGrid>
      <w:tr w:rsidR="00106331" w:rsidTr="00CC42A7">
        <w:tc>
          <w:tcPr>
            <w:tcW w:w="1053" w:type="dxa"/>
          </w:tcPr>
          <w:p w:rsidR="00106331" w:rsidRDefault="00106331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106331" w:rsidRDefault="00106331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106331" w:rsidRPr="005C4A91" w:rsidRDefault="00106331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106331" w:rsidRDefault="00106331" w:rsidP="00CC42A7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106331" w:rsidRDefault="00106331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106331" w:rsidRDefault="00106331" w:rsidP="00CC42A7">
            <w:r>
              <w:rPr>
                <w:rFonts w:hint="eastAsia"/>
              </w:rPr>
              <w:t>校验</w:t>
            </w:r>
          </w:p>
        </w:tc>
      </w:tr>
      <w:tr w:rsidR="00106331" w:rsidTr="00CC42A7">
        <w:tc>
          <w:tcPr>
            <w:tcW w:w="1053" w:type="dxa"/>
          </w:tcPr>
          <w:p w:rsidR="00106331" w:rsidRDefault="00106331" w:rsidP="00CC42A7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106331" w:rsidRDefault="00106331" w:rsidP="00CC42A7">
            <w:r>
              <w:rPr>
                <w:rFonts w:hint="eastAsia"/>
              </w:rPr>
              <w:t>0x</w:t>
            </w:r>
            <w:r>
              <w:t>53</w:t>
            </w:r>
          </w:p>
        </w:tc>
        <w:tc>
          <w:tcPr>
            <w:tcW w:w="1149" w:type="dxa"/>
          </w:tcPr>
          <w:p w:rsidR="00106331" w:rsidRPr="005C4A91" w:rsidRDefault="00106331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106331" w:rsidRDefault="00106331" w:rsidP="00CC42A7">
            <w:r>
              <w:t>0</w:t>
            </w:r>
          </w:p>
        </w:tc>
        <w:tc>
          <w:tcPr>
            <w:tcW w:w="709" w:type="dxa"/>
          </w:tcPr>
          <w:p w:rsidR="00106331" w:rsidRDefault="00106331" w:rsidP="00CC42A7"/>
        </w:tc>
        <w:tc>
          <w:tcPr>
            <w:tcW w:w="655" w:type="dxa"/>
          </w:tcPr>
          <w:p w:rsidR="00106331" w:rsidRDefault="00106331" w:rsidP="00CC42A7"/>
        </w:tc>
      </w:tr>
    </w:tbl>
    <w:p w:rsidR="00D97D49" w:rsidRDefault="00D97D49" w:rsidP="00EA5CC8">
      <w:pPr>
        <w:ind w:firstLineChars="200" w:firstLine="420"/>
      </w:pPr>
    </w:p>
    <w:p w:rsidR="00484BA2" w:rsidRPr="0082766F" w:rsidRDefault="00484BA2" w:rsidP="0082766F">
      <w:pPr>
        <w:ind w:firstLineChars="200" w:firstLine="482"/>
        <w:rPr>
          <w:b/>
          <w:sz w:val="24"/>
        </w:rPr>
      </w:pPr>
    </w:p>
    <w:p w:rsidR="00412F2C" w:rsidRPr="0082766F" w:rsidRDefault="00412F2C" w:rsidP="0082766F">
      <w:pPr>
        <w:ind w:firstLineChars="200" w:firstLine="482"/>
        <w:rPr>
          <w:b/>
          <w:sz w:val="24"/>
        </w:rPr>
      </w:pPr>
      <w:r w:rsidRPr="0082766F">
        <w:rPr>
          <w:b/>
          <w:sz w:val="24"/>
        </w:rPr>
        <w:t>与中继器指令</w:t>
      </w:r>
      <w:r w:rsidRPr="0082766F">
        <w:rPr>
          <w:rFonts w:hint="eastAsia"/>
          <w:b/>
          <w:sz w:val="24"/>
        </w:rPr>
        <w:t>：</w:t>
      </w:r>
    </w:p>
    <w:p w:rsidR="00412F2C" w:rsidRDefault="00412F2C" w:rsidP="00EA5CC8">
      <w:pPr>
        <w:ind w:firstLineChars="200" w:firstLine="420"/>
      </w:pPr>
      <w:bookmarkStart w:id="24" w:name="C_31"/>
      <w:bookmarkEnd w:id="24"/>
      <w:r>
        <w:rPr>
          <w:rFonts w:hint="eastAsia"/>
        </w:rPr>
        <w:t>0x31</w:t>
      </w:r>
    </w:p>
    <w:p w:rsidR="00412F2C" w:rsidRDefault="00412F2C" w:rsidP="00EA5CC8">
      <w:pPr>
        <w:ind w:firstLineChars="200" w:firstLine="420"/>
      </w:pPr>
      <w:r>
        <w:t>温湿度获取指令</w:t>
      </w:r>
    </w:p>
    <w:p w:rsidR="00412F2C" w:rsidRDefault="00412F2C" w:rsidP="00EA5CC8">
      <w:pPr>
        <w:ind w:firstLineChars="200" w:firstLine="420"/>
      </w:pPr>
      <w:r>
        <w:rPr>
          <w:rFonts w:hint="eastAsia"/>
        </w:rPr>
        <w:t>服务器</w:t>
      </w:r>
      <w:r>
        <w:rPr>
          <w:rFonts w:hint="eastAsia"/>
        </w:rPr>
        <w:t>-&gt;</w:t>
      </w:r>
      <w:r>
        <w:rPr>
          <w:rFonts w:hint="eastAsia"/>
        </w:rPr>
        <w:t>中继器</w:t>
      </w:r>
    </w:p>
    <w:p w:rsidR="00412F2C" w:rsidRDefault="00412F2C" w:rsidP="00EA5CC8">
      <w:pPr>
        <w:ind w:firstLineChars="200" w:firstLine="420"/>
      </w:pPr>
      <w:r>
        <w:t>获取中继器下某节点的设备温湿度信息</w:t>
      </w:r>
    </w:p>
    <w:tbl>
      <w:tblPr>
        <w:tblStyle w:val="a3"/>
        <w:tblW w:w="0" w:type="auto"/>
        <w:tblInd w:w="1188" w:type="dxa"/>
        <w:tblLayout w:type="fixed"/>
        <w:tblLook w:val="04A0"/>
      </w:tblPr>
      <w:tblGrid>
        <w:gridCol w:w="1053"/>
        <w:gridCol w:w="1283"/>
        <w:gridCol w:w="1149"/>
        <w:gridCol w:w="1134"/>
        <w:gridCol w:w="709"/>
        <w:gridCol w:w="655"/>
      </w:tblGrid>
      <w:tr w:rsidR="00412F2C" w:rsidTr="00CC42A7">
        <w:tc>
          <w:tcPr>
            <w:tcW w:w="1053" w:type="dxa"/>
          </w:tcPr>
          <w:p w:rsidR="00412F2C" w:rsidRDefault="00412F2C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412F2C" w:rsidRDefault="00412F2C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412F2C" w:rsidRPr="005C4A91" w:rsidRDefault="00412F2C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12F2C" w:rsidRDefault="00412F2C" w:rsidP="00CC42A7"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412F2C" w:rsidRDefault="00412F2C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412F2C" w:rsidRDefault="00412F2C" w:rsidP="00CC42A7">
            <w:r>
              <w:rPr>
                <w:rFonts w:hint="eastAsia"/>
              </w:rPr>
              <w:t>校验</w:t>
            </w:r>
          </w:p>
        </w:tc>
      </w:tr>
      <w:tr w:rsidR="00412F2C" w:rsidTr="00CC42A7">
        <w:tc>
          <w:tcPr>
            <w:tcW w:w="1053" w:type="dxa"/>
          </w:tcPr>
          <w:p w:rsidR="00412F2C" w:rsidRDefault="00412F2C" w:rsidP="00CC42A7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412F2C" w:rsidRDefault="00412F2C" w:rsidP="00CC42A7"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1149" w:type="dxa"/>
          </w:tcPr>
          <w:p w:rsidR="00412F2C" w:rsidRPr="005C4A91" w:rsidRDefault="00412F2C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412F2C" w:rsidRDefault="00412F2C" w:rsidP="00CC42A7">
            <w:r>
              <w:t>0</w:t>
            </w:r>
          </w:p>
        </w:tc>
        <w:tc>
          <w:tcPr>
            <w:tcW w:w="709" w:type="dxa"/>
          </w:tcPr>
          <w:p w:rsidR="00412F2C" w:rsidRDefault="00412F2C" w:rsidP="00CC42A7"/>
        </w:tc>
        <w:tc>
          <w:tcPr>
            <w:tcW w:w="655" w:type="dxa"/>
          </w:tcPr>
          <w:p w:rsidR="00412F2C" w:rsidRDefault="00412F2C" w:rsidP="00CC42A7"/>
        </w:tc>
      </w:tr>
    </w:tbl>
    <w:p w:rsidR="00412F2C" w:rsidRDefault="00412F2C" w:rsidP="00EA5CC8">
      <w:pPr>
        <w:ind w:firstLineChars="200" w:firstLine="420"/>
      </w:pPr>
    </w:p>
    <w:p w:rsidR="00412F2C" w:rsidRDefault="00412F2C" w:rsidP="00EA5CC8">
      <w:pPr>
        <w:ind w:firstLineChars="200" w:firstLine="420"/>
        <w:rPr>
          <w:noProof/>
        </w:rPr>
      </w:pPr>
      <w:bookmarkStart w:id="25" w:name="C_71"/>
      <w:bookmarkEnd w:id="25"/>
      <w:r>
        <w:rPr>
          <w:rFonts w:hint="eastAsia"/>
        </w:rPr>
        <w:t>0</w:t>
      </w:r>
      <w:r>
        <w:rPr>
          <w:noProof/>
        </w:rPr>
        <w:t>x71</w:t>
      </w:r>
    </w:p>
    <w:p w:rsidR="00412F2C" w:rsidRDefault="00412F2C" w:rsidP="00EA5CC8">
      <w:pPr>
        <w:ind w:firstLineChars="200" w:firstLine="420"/>
        <w:rPr>
          <w:noProof/>
        </w:rPr>
      </w:pPr>
      <w:r>
        <w:rPr>
          <w:noProof/>
        </w:rPr>
        <w:t>节点温湿度返回值</w:t>
      </w:r>
    </w:p>
    <w:p w:rsidR="00412F2C" w:rsidRDefault="00412F2C" w:rsidP="00EA5CC8">
      <w:pPr>
        <w:ind w:firstLineChars="200" w:firstLine="420"/>
      </w:pPr>
      <w:r>
        <w:rPr>
          <w:rFonts w:hint="eastAsia"/>
          <w:noProof/>
        </w:rPr>
        <w:t>中继器</w:t>
      </w:r>
      <w:r>
        <w:rPr>
          <w:rFonts w:hint="eastAsia"/>
          <w:noProof/>
        </w:rPr>
        <w:t>-</w:t>
      </w:r>
      <w:r>
        <w:rPr>
          <w:noProof/>
        </w:rPr>
        <w:t>&gt;</w:t>
      </w:r>
      <w:r>
        <w:rPr>
          <w:noProof/>
        </w:rPr>
        <w:t>服务器</w:t>
      </w:r>
    </w:p>
    <w:p w:rsidR="00412F2C" w:rsidRDefault="00412F2C" w:rsidP="00EA5CC8">
      <w:pPr>
        <w:ind w:firstLineChars="200" w:firstLine="420"/>
      </w:pPr>
      <w:r>
        <w:t>返回所查询节点的温湿度信息</w:t>
      </w:r>
    </w:p>
    <w:tbl>
      <w:tblPr>
        <w:tblStyle w:val="a3"/>
        <w:tblW w:w="0" w:type="auto"/>
        <w:tblInd w:w="1188" w:type="dxa"/>
        <w:tblLayout w:type="fixed"/>
        <w:tblLook w:val="04A0"/>
      </w:tblPr>
      <w:tblGrid>
        <w:gridCol w:w="1053"/>
        <w:gridCol w:w="1283"/>
        <w:gridCol w:w="1149"/>
        <w:gridCol w:w="1134"/>
        <w:gridCol w:w="709"/>
        <w:gridCol w:w="655"/>
      </w:tblGrid>
      <w:tr w:rsidR="00412F2C" w:rsidTr="00CC42A7">
        <w:tc>
          <w:tcPr>
            <w:tcW w:w="1053" w:type="dxa"/>
          </w:tcPr>
          <w:p w:rsidR="00412F2C" w:rsidRDefault="00412F2C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412F2C" w:rsidRDefault="00412F2C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412F2C" w:rsidRPr="005C4A91" w:rsidRDefault="00412F2C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12F2C" w:rsidRDefault="00412F2C" w:rsidP="00CC42A7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412F2C" w:rsidRDefault="00412F2C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412F2C" w:rsidRDefault="00412F2C" w:rsidP="00CC42A7">
            <w:r>
              <w:rPr>
                <w:rFonts w:hint="eastAsia"/>
              </w:rPr>
              <w:t>校验</w:t>
            </w:r>
          </w:p>
        </w:tc>
      </w:tr>
      <w:tr w:rsidR="00412F2C" w:rsidTr="00CC42A7">
        <w:tc>
          <w:tcPr>
            <w:tcW w:w="1053" w:type="dxa"/>
          </w:tcPr>
          <w:p w:rsidR="00412F2C" w:rsidRDefault="00412F2C" w:rsidP="00CC42A7">
            <w:r>
              <w:rPr>
                <w:rFonts w:hint="eastAsia"/>
              </w:rPr>
              <w:t>TB$</w:t>
            </w:r>
          </w:p>
        </w:tc>
        <w:tc>
          <w:tcPr>
            <w:tcW w:w="1283" w:type="dxa"/>
          </w:tcPr>
          <w:p w:rsidR="00412F2C" w:rsidRDefault="00412F2C" w:rsidP="00CC42A7">
            <w:r>
              <w:rPr>
                <w:rFonts w:hint="eastAsia"/>
              </w:rPr>
              <w:t>0x</w:t>
            </w:r>
            <w:r>
              <w:t>71</w:t>
            </w:r>
          </w:p>
        </w:tc>
        <w:tc>
          <w:tcPr>
            <w:tcW w:w="1149" w:type="dxa"/>
          </w:tcPr>
          <w:p w:rsidR="00412F2C" w:rsidRPr="005C4A91" w:rsidRDefault="00412F2C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412F2C" w:rsidRDefault="00412F2C" w:rsidP="00CC42A7">
            <w:r>
              <w:t>0</w:t>
            </w:r>
          </w:p>
        </w:tc>
        <w:tc>
          <w:tcPr>
            <w:tcW w:w="709" w:type="dxa"/>
          </w:tcPr>
          <w:p w:rsidR="00412F2C" w:rsidRDefault="00412F2C" w:rsidP="00CC42A7"/>
        </w:tc>
        <w:tc>
          <w:tcPr>
            <w:tcW w:w="655" w:type="dxa"/>
          </w:tcPr>
          <w:p w:rsidR="00412F2C" w:rsidRDefault="00412F2C" w:rsidP="00CC42A7"/>
        </w:tc>
      </w:tr>
    </w:tbl>
    <w:p w:rsidR="00412F2C" w:rsidRPr="00412F2C" w:rsidRDefault="00412F2C" w:rsidP="00EA5CC8">
      <w:pPr>
        <w:ind w:firstLineChars="200" w:firstLine="420"/>
      </w:pPr>
    </w:p>
    <w:p w:rsidR="00412F2C" w:rsidRDefault="00412F2C" w:rsidP="00412F2C">
      <w:pPr>
        <w:ind w:firstLineChars="200" w:firstLine="420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inod_tem_info</w:t>
      </w:r>
      <w:proofErr w:type="spellEnd"/>
      <w:r>
        <w:t>{</w:t>
      </w:r>
    </w:p>
    <w:p w:rsidR="00412F2C" w:rsidRDefault="00412F2C" w:rsidP="00412F2C">
      <w:pPr>
        <w:ind w:firstLineChars="200" w:firstLine="420"/>
      </w:pPr>
      <w:r>
        <w:t xml:space="preserve">        Uint8    flag;            //</w:t>
      </w:r>
      <w:r>
        <w:t>固定为</w:t>
      </w:r>
      <w:r>
        <w:rPr>
          <w:rFonts w:hint="eastAsia"/>
        </w:rPr>
        <w:t xml:space="preserve">0x55  </w:t>
      </w:r>
      <w:r>
        <w:rPr>
          <w:rFonts w:hint="eastAsia"/>
        </w:rPr>
        <w:t>用于做数据是否错乱的判断依据</w:t>
      </w:r>
    </w:p>
    <w:p w:rsidR="00412F2C" w:rsidRDefault="00412F2C" w:rsidP="00412F2C">
      <w:pPr>
        <w:ind w:firstLineChars="200" w:firstLine="420"/>
      </w:pPr>
      <w:r>
        <w:tab/>
      </w:r>
      <w:r>
        <w:tab/>
        <w:t xml:space="preserve">Uint8    </w:t>
      </w:r>
      <w:proofErr w:type="spellStart"/>
      <w:r>
        <w:t>inodID</w:t>
      </w:r>
      <w:proofErr w:type="spellEnd"/>
      <w:r>
        <w:t xml:space="preserve">;      </w:t>
      </w:r>
      <w:r>
        <w:tab/>
        <w:t>//</w:t>
      </w:r>
      <w:r>
        <w:t>节点</w:t>
      </w:r>
      <w:r>
        <w:t>ID</w:t>
      </w:r>
    </w:p>
    <w:p w:rsidR="00412F2C" w:rsidRDefault="00412F2C" w:rsidP="00412F2C">
      <w:pPr>
        <w:ind w:firstLineChars="200" w:firstLine="420"/>
      </w:pPr>
      <w:r>
        <w:tab/>
      </w:r>
      <w:r>
        <w:tab/>
      </w:r>
      <w:r w:rsidRPr="006D1D3E">
        <w:rPr>
          <w:highlight w:val="yellow"/>
        </w:rPr>
        <w:t>Uint8</w:t>
      </w:r>
      <w:r w:rsidRPr="006D1D3E">
        <w:rPr>
          <w:highlight w:val="yellow"/>
        </w:rPr>
        <w:tab/>
        <w:t xml:space="preserve">humidity;     </w:t>
      </w:r>
      <w:r>
        <w:rPr>
          <w:highlight w:val="yellow"/>
        </w:rPr>
        <w:tab/>
      </w:r>
      <w:r w:rsidRPr="006D1D3E">
        <w:rPr>
          <w:highlight w:val="yellow"/>
        </w:rPr>
        <w:t>//</w:t>
      </w:r>
      <w:r w:rsidRPr="006D1D3E">
        <w:rPr>
          <w:highlight w:val="yellow"/>
        </w:rPr>
        <w:t>节点湿度</w:t>
      </w:r>
      <w:r>
        <w:rPr>
          <w:rFonts w:hint="eastAsia"/>
        </w:rPr>
        <w:t xml:space="preserve">     </w:t>
      </w:r>
      <w:r>
        <w:rPr>
          <w:rFonts w:hint="eastAsia"/>
          <w:highlight w:val="yellow"/>
        </w:rPr>
        <w:t>这里需要讨论一下湿度的精度要求，如果为</w:t>
      </w:r>
      <w:r>
        <w:rPr>
          <w:rFonts w:hint="eastAsia"/>
        </w:rPr>
        <w:t>0.1</w:t>
      </w:r>
      <w:r>
        <w:rPr>
          <w:rFonts w:hint="eastAsia"/>
          <w:highlight w:val="yellow"/>
        </w:rPr>
        <w:t>以下，则需要扩大字节数</w:t>
      </w:r>
    </w:p>
    <w:p w:rsidR="00412F2C" w:rsidRDefault="00412F2C" w:rsidP="00412F2C">
      <w:pPr>
        <w:ind w:firstLineChars="200" w:firstLine="420"/>
      </w:pPr>
      <w:r>
        <w:rPr>
          <w:rFonts w:hint="eastAsia"/>
        </w:rPr>
        <w:t xml:space="preserve">        Uint</w:t>
      </w:r>
      <w:r>
        <w:t>8    water;       //</w:t>
      </w:r>
      <w:r>
        <w:t>水浸传感器状态</w:t>
      </w:r>
    </w:p>
    <w:p w:rsidR="00412F2C" w:rsidRDefault="00412F2C" w:rsidP="00412F2C">
      <w:pPr>
        <w:ind w:firstLineChars="200" w:firstLine="420"/>
      </w:pPr>
      <w:r>
        <w:rPr>
          <w:rFonts w:hint="eastAsia"/>
        </w:rPr>
        <w:t xml:space="preserve">        </w:t>
      </w:r>
      <w:r>
        <w:t>U</w:t>
      </w:r>
      <w:r>
        <w:rPr>
          <w:rFonts w:hint="eastAsia"/>
        </w:rPr>
        <w:t>int8</w:t>
      </w:r>
      <w:r>
        <w:t xml:space="preserve">    temp[4];         </w:t>
      </w:r>
      <w:r w:rsidRPr="006D1D3E">
        <w:rPr>
          <w:highlight w:val="yellow"/>
        </w:rPr>
        <w:t>//4</w:t>
      </w:r>
      <w:r w:rsidRPr="006D1D3E">
        <w:rPr>
          <w:highlight w:val="yellow"/>
        </w:rPr>
        <w:t>个温度采样节点的值</w:t>
      </w:r>
      <w:r w:rsidRPr="006D1D3E">
        <w:rPr>
          <w:rFonts w:hint="eastAsia"/>
          <w:highlight w:val="yellow"/>
        </w:rPr>
        <w:t xml:space="preserve">  </w:t>
      </w:r>
      <w:r>
        <w:rPr>
          <w:rFonts w:hint="eastAsia"/>
          <w:highlight w:val="yellow"/>
        </w:rPr>
        <w:t>这里需要讨论一下温度的精度要求，如果为</w:t>
      </w:r>
      <w:r w:rsidRPr="006D1D3E">
        <w:rPr>
          <w:rFonts w:hint="eastAsia"/>
          <w:highlight w:val="yellow"/>
        </w:rPr>
        <w:t>0.1</w:t>
      </w:r>
      <w:r>
        <w:rPr>
          <w:rFonts w:hint="eastAsia"/>
          <w:highlight w:val="yellow"/>
        </w:rPr>
        <w:t>以下，则需要扩大字节数</w:t>
      </w:r>
    </w:p>
    <w:p w:rsidR="00412F2C" w:rsidRDefault="00412F2C" w:rsidP="00412F2C">
      <w:pPr>
        <w:ind w:left="840" w:firstLineChars="200" w:firstLine="420"/>
      </w:pPr>
      <w:r w:rsidRPr="001D5CA1">
        <w:t>Uint8</w:t>
      </w:r>
      <w:r w:rsidRPr="001D5CA1">
        <w:tab/>
      </w:r>
      <w:proofErr w:type="spellStart"/>
      <w:r w:rsidRPr="001D5CA1">
        <w:t>humidity</w:t>
      </w:r>
      <w:r w:rsidRPr="001D5CA1">
        <w:rPr>
          <w:rFonts w:hint="eastAsia"/>
        </w:rPr>
        <w:t>_locked</w:t>
      </w:r>
      <w:proofErr w:type="spellEnd"/>
      <w:r w:rsidRPr="001D5CA1">
        <w:t xml:space="preserve">;     </w:t>
      </w:r>
      <w:r w:rsidRPr="001D5CA1">
        <w:tab/>
      </w:r>
      <w:r>
        <w:t xml:space="preserve">    //</w:t>
      </w:r>
      <w:r>
        <w:t>锁存的数据</w:t>
      </w:r>
    </w:p>
    <w:p w:rsidR="00412F2C" w:rsidRDefault="00412F2C" w:rsidP="00412F2C">
      <w:pPr>
        <w:ind w:firstLineChars="200" w:firstLine="420"/>
      </w:pPr>
      <w:r>
        <w:rPr>
          <w:rFonts w:hint="eastAsia"/>
        </w:rPr>
        <w:t xml:space="preserve">        Uint</w:t>
      </w:r>
      <w:r>
        <w:t xml:space="preserve">8    </w:t>
      </w:r>
      <w:proofErr w:type="spellStart"/>
      <w:r>
        <w:t>water_locked</w:t>
      </w:r>
      <w:proofErr w:type="spellEnd"/>
      <w:r>
        <w:t xml:space="preserve">;       </w:t>
      </w:r>
      <w:r>
        <w:tab/>
      </w:r>
      <w:r>
        <w:tab/>
        <w:t>//</w:t>
      </w:r>
      <w:r>
        <w:t>锁存的数据</w:t>
      </w:r>
    </w:p>
    <w:p w:rsidR="00412F2C" w:rsidRDefault="00412F2C" w:rsidP="00412F2C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t>U</w:t>
      </w:r>
      <w:r>
        <w:rPr>
          <w:rFonts w:hint="eastAsia"/>
        </w:rPr>
        <w:t>int8</w:t>
      </w:r>
      <w:r>
        <w:t xml:space="preserve">    </w:t>
      </w:r>
      <w:proofErr w:type="spellStart"/>
      <w:r>
        <w:t>temp_locked</w:t>
      </w:r>
      <w:proofErr w:type="spellEnd"/>
      <w:r>
        <w:t xml:space="preserve">[4];         </w:t>
      </w:r>
    </w:p>
    <w:p w:rsidR="00412F2C" w:rsidRPr="001D5CA1" w:rsidRDefault="00412F2C" w:rsidP="00412F2C">
      <w:pPr>
        <w:ind w:firstLineChars="200" w:firstLine="420"/>
      </w:pPr>
    </w:p>
    <w:p w:rsidR="00412F2C" w:rsidRDefault="005C5981" w:rsidP="00412F2C">
      <w:pPr>
        <w:ind w:left="420" w:firstLineChars="200" w:firstLine="420"/>
      </w:pPr>
      <w:r>
        <w:t>}</w:t>
      </w:r>
      <w:proofErr w:type="spellStart"/>
      <w:r>
        <w:t>inod_info</w:t>
      </w:r>
      <w:proofErr w:type="spellEnd"/>
    </w:p>
    <w:p w:rsidR="00412F2C" w:rsidRDefault="00412F2C" w:rsidP="00EA5CC8">
      <w:pPr>
        <w:ind w:firstLineChars="200" w:firstLine="420"/>
      </w:pPr>
    </w:p>
    <w:p w:rsidR="00412F2C" w:rsidRDefault="00412F2C" w:rsidP="00EA5CC8">
      <w:pPr>
        <w:ind w:firstLineChars="200" w:firstLine="420"/>
      </w:pPr>
    </w:p>
    <w:p w:rsidR="0082766F" w:rsidRDefault="0082766F" w:rsidP="00EA5CC8">
      <w:pPr>
        <w:ind w:firstLineChars="200" w:firstLine="420"/>
      </w:pPr>
      <w:bookmarkStart w:id="26" w:name="C_32"/>
      <w:bookmarkEnd w:id="26"/>
      <w:r>
        <w:rPr>
          <w:rFonts w:hint="eastAsia"/>
        </w:rPr>
        <w:t>0x32</w:t>
      </w:r>
    </w:p>
    <w:p w:rsidR="0082766F" w:rsidRDefault="003103D3" w:rsidP="00EA5CC8">
      <w:pPr>
        <w:ind w:firstLineChars="200" w:firstLine="420"/>
      </w:pPr>
      <w:r w:rsidRPr="00D653B5">
        <w:rPr>
          <w:rFonts w:hint="eastAsia"/>
          <w:highlight w:val="red"/>
        </w:rPr>
        <w:t>485</w:t>
      </w:r>
      <w:commentRangeStart w:id="27"/>
      <w:r w:rsidRPr="00D653B5">
        <w:rPr>
          <w:rFonts w:hint="eastAsia"/>
          <w:highlight w:val="red"/>
        </w:rPr>
        <w:t>总线操作指令</w:t>
      </w:r>
      <w:commentRangeEnd w:id="27"/>
      <w:r w:rsidR="00D653B5">
        <w:rPr>
          <w:rStyle w:val="aa"/>
        </w:rPr>
        <w:commentReference w:id="27"/>
      </w:r>
    </w:p>
    <w:p w:rsidR="0082766F" w:rsidRDefault="0082766F" w:rsidP="00EA5CC8">
      <w:pPr>
        <w:ind w:firstLineChars="200" w:firstLine="420"/>
      </w:pPr>
      <w:r>
        <w:rPr>
          <w:rFonts w:hint="eastAsia"/>
        </w:rPr>
        <w:t>服务器</w:t>
      </w:r>
      <w:r>
        <w:rPr>
          <w:rFonts w:hint="eastAsia"/>
        </w:rPr>
        <w:t>-&gt;</w:t>
      </w:r>
      <w:r w:rsidR="003103D3">
        <w:rPr>
          <w:rFonts w:hint="eastAsia"/>
        </w:rPr>
        <w:t>中继器</w:t>
      </w:r>
    </w:p>
    <w:p w:rsidR="0082766F" w:rsidRDefault="003103D3" w:rsidP="00EA5CC8">
      <w:pPr>
        <w:ind w:firstLineChars="200" w:firstLine="420"/>
      </w:pPr>
      <w:r>
        <w:t>向</w:t>
      </w:r>
      <w:r>
        <w:rPr>
          <w:rFonts w:hint="eastAsia"/>
        </w:rPr>
        <w:t>某个中继器下的</w:t>
      </w:r>
      <w:r>
        <w:rPr>
          <w:rFonts w:hint="eastAsia"/>
        </w:rPr>
        <w:t>485</w:t>
      </w:r>
      <w:r>
        <w:rPr>
          <w:rFonts w:hint="eastAsia"/>
        </w:rPr>
        <w:t>总线发送字符串</w:t>
      </w:r>
    </w:p>
    <w:tbl>
      <w:tblPr>
        <w:tblStyle w:val="a3"/>
        <w:tblW w:w="0" w:type="auto"/>
        <w:tblInd w:w="1188" w:type="dxa"/>
        <w:tblLayout w:type="fixed"/>
        <w:tblLook w:val="04A0"/>
      </w:tblPr>
      <w:tblGrid>
        <w:gridCol w:w="1053"/>
        <w:gridCol w:w="1283"/>
        <w:gridCol w:w="1149"/>
        <w:gridCol w:w="709"/>
        <w:gridCol w:w="655"/>
      </w:tblGrid>
      <w:tr w:rsidR="003103D3" w:rsidTr="00CC42A7">
        <w:tc>
          <w:tcPr>
            <w:tcW w:w="1053" w:type="dxa"/>
          </w:tcPr>
          <w:p w:rsidR="003103D3" w:rsidRDefault="003103D3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3103D3" w:rsidRDefault="003103D3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3103D3" w:rsidRPr="005C4A91" w:rsidRDefault="003103D3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103D3" w:rsidRDefault="003103D3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3103D3" w:rsidRDefault="003103D3" w:rsidP="00CC42A7">
            <w:r>
              <w:rPr>
                <w:rFonts w:hint="eastAsia"/>
              </w:rPr>
              <w:t>校验</w:t>
            </w:r>
          </w:p>
        </w:tc>
      </w:tr>
      <w:tr w:rsidR="003103D3" w:rsidTr="00CC42A7">
        <w:tc>
          <w:tcPr>
            <w:tcW w:w="1053" w:type="dxa"/>
          </w:tcPr>
          <w:p w:rsidR="003103D3" w:rsidRDefault="003103D3" w:rsidP="00CC42A7">
            <w:r>
              <w:rPr>
                <w:rFonts w:hint="eastAsia"/>
              </w:rPr>
              <w:t>TY$</w:t>
            </w:r>
          </w:p>
        </w:tc>
        <w:tc>
          <w:tcPr>
            <w:tcW w:w="1283" w:type="dxa"/>
          </w:tcPr>
          <w:p w:rsidR="003103D3" w:rsidRDefault="003103D3" w:rsidP="00CC42A7"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1149" w:type="dxa"/>
          </w:tcPr>
          <w:p w:rsidR="003103D3" w:rsidRPr="005C4A91" w:rsidRDefault="003103D3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709" w:type="dxa"/>
          </w:tcPr>
          <w:p w:rsidR="003103D3" w:rsidRDefault="003103D3" w:rsidP="00CC42A7"/>
        </w:tc>
        <w:tc>
          <w:tcPr>
            <w:tcW w:w="655" w:type="dxa"/>
          </w:tcPr>
          <w:p w:rsidR="003103D3" w:rsidRDefault="003103D3" w:rsidP="00CC42A7"/>
        </w:tc>
      </w:tr>
    </w:tbl>
    <w:p w:rsidR="003103D3" w:rsidRDefault="003103D3" w:rsidP="00EA5CC8">
      <w:pPr>
        <w:ind w:firstLineChars="200" w:firstLine="420"/>
      </w:pPr>
    </w:p>
    <w:p w:rsidR="0082766F" w:rsidRDefault="003103D3" w:rsidP="00EA5CC8">
      <w:pPr>
        <w:ind w:firstLineChars="200" w:firstLine="420"/>
      </w:pPr>
      <w:bookmarkStart w:id="28" w:name="C_72"/>
      <w:r>
        <w:rPr>
          <w:rFonts w:hint="eastAsia"/>
        </w:rPr>
        <w:t>0</w:t>
      </w:r>
      <w:r>
        <w:t>x72</w:t>
      </w:r>
    </w:p>
    <w:bookmarkEnd w:id="28"/>
    <w:p w:rsidR="003103D3" w:rsidRDefault="003103D3" w:rsidP="00EA5CC8">
      <w:pPr>
        <w:ind w:firstLineChars="200" w:firstLine="420"/>
      </w:pPr>
      <w:r>
        <w:t>485</w:t>
      </w:r>
      <w:r>
        <w:t>总线发返回结果</w:t>
      </w:r>
    </w:p>
    <w:p w:rsidR="003103D3" w:rsidRDefault="003103D3" w:rsidP="00EA5CC8">
      <w:pPr>
        <w:ind w:firstLineChars="200" w:firstLine="420"/>
      </w:pPr>
      <w:r>
        <w:rPr>
          <w:rFonts w:hint="eastAsia"/>
        </w:rPr>
        <w:t>中继器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3103D3" w:rsidRDefault="003103D3" w:rsidP="00EA5CC8">
      <w:pPr>
        <w:ind w:firstLineChars="200" w:firstLine="420"/>
      </w:pPr>
      <w:r>
        <w:t>返回</w:t>
      </w:r>
      <w:r>
        <w:rPr>
          <w:rFonts w:hint="eastAsia"/>
        </w:rPr>
        <w:t>485</w:t>
      </w:r>
      <w:r>
        <w:rPr>
          <w:rFonts w:hint="eastAsia"/>
        </w:rPr>
        <w:t>总线的操作结果</w:t>
      </w:r>
    </w:p>
    <w:tbl>
      <w:tblPr>
        <w:tblStyle w:val="a3"/>
        <w:tblW w:w="0" w:type="auto"/>
        <w:tblInd w:w="1188" w:type="dxa"/>
        <w:tblLayout w:type="fixed"/>
        <w:tblLook w:val="04A0"/>
      </w:tblPr>
      <w:tblGrid>
        <w:gridCol w:w="1053"/>
        <w:gridCol w:w="1283"/>
        <w:gridCol w:w="1149"/>
        <w:gridCol w:w="1134"/>
        <w:gridCol w:w="709"/>
        <w:gridCol w:w="655"/>
      </w:tblGrid>
      <w:tr w:rsidR="003103D3" w:rsidTr="00CC42A7">
        <w:tc>
          <w:tcPr>
            <w:tcW w:w="1053" w:type="dxa"/>
          </w:tcPr>
          <w:p w:rsidR="003103D3" w:rsidRDefault="003103D3" w:rsidP="00CC42A7">
            <w:r>
              <w:rPr>
                <w:rFonts w:hint="eastAsia"/>
              </w:rPr>
              <w:t>包头</w:t>
            </w:r>
          </w:p>
        </w:tc>
        <w:tc>
          <w:tcPr>
            <w:tcW w:w="1283" w:type="dxa"/>
          </w:tcPr>
          <w:p w:rsidR="003103D3" w:rsidRDefault="003103D3" w:rsidP="00CC42A7">
            <w:r>
              <w:rPr>
                <w:rFonts w:hint="eastAsia"/>
              </w:rPr>
              <w:t>命令编号</w:t>
            </w:r>
          </w:p>
        </w:tc>
        <w:tc>
          <w:tcPr>
            <w:tcW w:w="1149" w:type="dxa"/>
          </w:tcPr>
          <w:p w:rsidR="003103D3" w:rsidRPr="005C4A91" w:rsidRDefault="003103D3" w:rsidP="00CC42A7">
            <w:r>
              <w:rPr>
                <w:rFonts w:hint="eastAsia"/>
              </w:rPr>
              <w:t>中继器</w:t>
            </w:r>
            <w:r w:rsidRPr="005C4A91"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3103D3" w:rsidRDefault="003103D3" w:rsidP="00CC42A7">
            <w:r>
              <w:rPr>
                <w:rFonts w:hint="eastAsia"/>
              </w:rPr>
              <w:t>数据长度</w:t>
            </w:r>
          </w:p>
        </w:tc>
        <w:tc>
          <w:tcPr>
            <w:tcW w:w="709" w:type="dxa"/>
          </w:tcPr>
          <w:p w:rsidR="003103D3" w:rsidRDefault="003103D3" w:rsidP="00CC42A7">
            <w:r>
              <w:rPr>
                <w:rFonts w:hint="eastAsia"/>
              </w:rPr>
              <w:t>数据</w:t>
            </w:r>
          </w:p>
        </w:tc>
        <w:tc>
          <w:tcPr>
            <w:tcW w:w="655" w:type="dxa"/>
          </w:tcPr>
          <w:p w:rsidR="003103D3" w:rsidRDefault="003103D3" w:rsidP="00CC42A7">
            <w:r>
              <w:rPr>
                <w:rFonts w:hint="eastAsia"/>
              </w:rPr>
              <w:t>校验</w:t>
            </w:r>
          </w:p>
        </w:tc>
      </w:tr>
      <w:tr w:rsidR="003103D3" w:rsidTr="00CC42A7">
        <w:tc>
          <w:tcPr>
            <w:tcW w:w="1053" w:type="dxa"/>
          </w:tcPr>
          <w:p w:rsidR="003103D3" w:rsidRDefault="003103D3" w:rsidP="00CC42A7">
            <w:r>
              <w:rPr>
                <w:rFonts w:hint="eastAsia"/>
              </w:rPr>
              <w:t>TB$</w:t>
            </w:r>
          </w:p>
        </w:tc>
        <w:tc>
          <w:tcPr>
            <w:tcW w:w="1283" w:type="dxa"/>
          </w:tcPr>
          <w:p w:rsidR="003103D3" w:rsidRDefault="003103D3" w:rsidP="00CC42A7">
            <w:r>
              <w:rPr>
                <w:rFonts w:hint="eastAsia"/>
              </w:rPr>
              <w:t>0x</w:t>
            </w:r>
            <w:r>
              <w:t>72</w:t>
            </w:r>
          </w:p>
        </w:tc>
        <w:tc>
          <w:tcPr>
            <w:tcW w:w="1149" w:type="dxa"/>
          </w:tcPr>
          <w:p w:rsidR="003103D3" w:rsidRPr="005C4A91" w:rsidRDefault="003103D3" w:rsidP="00CC42A7">
            <w:r w:rsidRPr="005C4A91">
              <w:rPr>
                <w:rFonts w:hint="eastAsia"/>
              </w:rPr>
              <w:t>001</w:t>
            </w:r>
          </w:p>
        </w:tc>
        <w:tc>
          <w:tcPr>
            <w:tcW w:w="1134" w:type="dxa"/>
          </w:tcPr>
          <w:p w:rsidR="003103D3" w:rsidRDefault="003103D3" w:rsidP="00CC42A7">
            <w:r>
              <w:t>0</w:t>
            </w:r>
          </w:p>
        </w:tc>
        <w:tc>
          <w:tcPr>
            <w:tcW w:w="709" w:type="dxa"/>
          </w:tcPr>
          <w:p w:rsidR="003103D3" w:rsidRDefault="003103D3" w:rsidP="00CC42A7"/>
        </w:tc>
        <w:tc>
          <w:tcPr>
            <w:tcW w:w="655" w:type="dxa"/>
          </w:tcPr>
          <w:p w:rsidR="003103D3" w:rsidRDefault="003103D3" w:rsidP="00CC42A7"/>
        </w:tc>
      </w:tr>
    </w:tbl>
    <w:p w:rsidR="0082766F" w:rsidRDefault="0028616A" w:rsidP="00EA5CC8">
      <w:pPr>
        <w:ind w:firstLineChars="200" w:firstLine="420"/>
      </w:pPr>
      <w:commentRangeStart w:id="29"/>
      <w:r w:rsidRPr="0028616A">
        <w:rPr>
          <w:highlight w:val="red"/>
        </w:rPr>
        <w:t>对于多功能仪表</w:t>
      </w:r>
      <w:r w:rsidRPr="0028616A">
        <w:rPr>
          <w:rFonts w:hint="eastAsia"/>
          <w:highlight w:val="red"/>
        </w:rPr>
        <w:t>，</w:t>
      </w:r>
      <w:r w:rsidRPr="0028616A">
        <w:rPr>
          <w:highlight w:val="red"/>
        </w:rPr>
        <w:t>遥调开关</w:t>
      </w:r>
      <w:r w:rsidRPr="0028616A">
        <w:rPr>
          <w:rFonts w:hint="eastAsia"/>
          <w:highlight w:val="red"/>
        </w:rPr>
        <w:t>，</w:t>
      </w:r>
      <w:r w:rsidRPr="0028616A">
        <w:rPr>
          <w:highlight w:val="red"/>
        </w:rPr>
        <w:t>智能断路器等的操作</w:t>
      </w:r>
      <w:r w:rsidRPr="0028616A">
        <w:rPr>
          <w:rFonts w:hint="eastAsia"/>
          <w:highlight w:val="red"/>
        </w:rPr>
        <w:t>，</w:t>
      </w:r>
      <w:r w:rsidRPr="0028616A">
        <w:rPr>
          <w:highlight w:val="red"/>
        </w:rPr>
        <w:t>均由上层软件封装</w:t>
      </w:r>
      <w:r w:rsidRPr="0028616A">
        <w:rPr>
          <w:rFonts w:hint="eastAsia"/>
          <w:highlight w:val="red"/>
        </w:rPr>
        <w:t>485</w:t>
      </w:r>
      <w:r w:rsidRPr="0028616A">
        <w:rPr>
          <w:rFonts w:hint="eastAsia"/>
          <w:highlight w:val="red"/>
        </w:rPr>
        <w:t>操作协议来收发、解析。</w:t>
      </w:r>
      <w:commentRangeEnd w:id="29"/>
      <w:r w:rsidR="00901263">
        <w:rPr>
          <w:rStyle w:val="aa"/>
        </w:rPr>
        <w:commentReference w:id="29"/>
      </w:r>
    </w:p>
    <w:p w:rsidR="0082766F" w:rsidRDefault="0082766F" w:rsidP="00EA5CC8">
      <w:pPr>
        <w:ind w:firstLineChars="200" w:firstLine="420"/>
      </w:pPr>
    </w:p>
    <w:p w:rsidR="0082766F" w:rsidRDefault="0082766F" w:rsidP="00EA5CC8">
      <w:pPr>
        <w:ind w:firstLineChars="200" w:firstLine="420"/>
      </w:pPr>
    </w:p>
    <w:p w:rsidR="00412F2C" w:rsidRPr="00412F2C" w:rsidRDefault="00412F2C" w:rsidP="00EA5CC8">
      <w:pPr>
        <w:ind w:firstLineChars="200" w:firstLine="420"/>
      </w:pPr>
    </w:p>
    <w:p w:rsidR="00161A4A" w:rsidRPr="005C1057" w:rsidRDefault="00D91C8A" w:rsidP="005C1057">
      <w:pPr>
        <w:ind w:firstLineChars="200" w:firstLine="482"/>
        <w:rPr>
          <w:b/>
          <w:sz w:val="24"/>
        </w:rPr>
      </w:pPr>
      <w:r w:rsidRPr="005C1057">
        <w:rPr>
          <w:rFonts w:hint="eastAsia"/>
          <w:b/>
          <w:sz w:val="24"/>
        </w:rPr>
        <w:t>报警操作协议：</w:t>
      </w:r>
    </w:p>
    <w:p w:rsidR="00CF6FD0" w:rsidRDefault="00CF6FD0" w:rsidP="00EA5CC8">
      <w:pPr>
        <w:ind w:firstLineChars="200" w:firstLine="420"/>
      </w:pPr>
    </w:p>
    <w:p w:rsidR="00CF6FD0" w:rsidRDefault="00CF6FD0" w:rsidP="00EA5CC8">
      <w:pPr>
        <w:ind w:firstLineChars="200" w:firstLine="420"/>
      </w:pPr>
      <w:r>
        <w:rPr>
          <w:rFonts w:hint="eastAsia"/>
        </w:rPr>
        <w:t>0x91</w:t>
      </w:r>
      <w:bookmarkStart w:id="30" w:name="C_91"/>
      <w:bookmarkEnd w:id="30"/>
    </w:p>
    <w:p w:rsidR="00CF6FD0" w:rsidRDefault="00CF6FD0" w:rsidP="00EA5CC8">
      <w:pPr>
        <w:ind w:firstLineChars="200" w:firstLine="420"/>
      </w:pPr>
      <w:r>
        <w:t>温湿度报警</w:t>
      </w:r>
    </w:p>
    <w:p w:rsidR="00D91C8A" w:rsidRDefault="009035D7" w:rsidP="00EA5CC8">
      <w:pPr>
        <w:ind w:firstLineChars="200" w:firstLine="420"/>
      </w:pPr>
      <w:r>
        <w:rPr>
          <w:rFonts w:hint="eastAsia"/>
        </w:rPr>
        <w:t>中继器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D91C8A" w:rsidRDefault="00D91C8A" w:rsidP="00EA5CC8">
      <w:pPr>
        <w:ind w:firstLineChars="200" w:firstLine="420"/>
      </w:pPr>
      <w:r>
        <w:t>数据指令</w:t>
      </w:r>
      <w:r>
        <w:rPr>
          <w:rFonts w:hint="eastAsia"/>
        </w:rPr>
        <w:t>：</w:t>
      </w:r>
      <w:r w:rsidR="009035D7">
        <w:rPr>
          <w:rFonts w:hint="eastAsia"/>
        </w:rPr>
        <w:t>0x91</w:t>
      </w:r>
    </w:p>
    <w:p w:rsidR="005C1057" w:rsidRDefault="00DA6ED2" w:rsidP="00EA5CC8">
      <w:pPr>
        <w:ind w:firstLineChars="200" w:firstLine="420"/>
      </w:pPr>
      <w:r>
        <w:rPr>
          <w:rFonts w:hint="eastAsia"/>
        </w:rPr>
        <w:t>某个</w:t>
      </w:r>
      <w:r>
        <w:t>节点出现了温湿度的异常状况</w:t>
      </w:r>
      <w:r w:rsidR="005C1057">
        <w:rPr>
          <w:rFonts w:hint="eastAsia"/>
        </w:rPr>
        <w:t>。</w:t>
      </w:r>
    </w:p>
    <w:tbl>
      <w:tblPr>
        <w:tblStyle w:val="a3"/>
        <w:tblW w:w="0" w:type="auto"/>
        <w:tblInd w:w="1188" w:type="dxa"/>
        <w:tblLook w:val="04A0"/>
      </w:tblPr>
      <w:tblGrid>
        <w:gridCol w:w="1185"/>
        <w:gridCol w:w="1450"/>
        <w:gridCol w:w="1134"/>
        <w:gridCol w:w="1134"/>
        <w:gridCol w:w="992"/>
        <w:gridCol w:w="1164"/>
      </w:tblGrid>
      <w:tr w:rsidR="005753D3" w:rsidTr="00E93F85">
        <w:tc>
          <w:tcPr>
            <w:tcW w:w="1185" w:type="dxa"/>
          </w:tcPr>
          <w:p w:rsidR="005753D3" w:rsidRDefault="005753D3" w:rsidP="00506414">
            <w:r>
              <w:rPr>
                <w:rFonts w:hint="eastAsia"/>
              </w:rPr>
              <w:t>包头</w:t>
            </w:r>
          </w:p>
        </w:tc>
        <w:tc>
          <w:tcPr>
            <w:tcW w:w="1450" w:type="dxa"/>
          </w:tcPr>
          <w:p w:rsidR="005753D3" w:rsidRDefault="005753D3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5753D3" w:rsidRPr="00F76B1F" w:rsidRDefault="00675E46" w:rsidP="0050641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中继器</w:t>
            </w:r>
            <w:r w:rsidR="005753D3"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1134" w:type="dxa"/>
          </w:tcPr>
          <w:p w:rsidR="005753D3" w:rsidRDefault="00DA6ED2" w:rsidP="00506414">
            <w:r>
              <w:rPr>
                <w:rFonts w:hint="eastAsia"/>
              </w:rPr>
              <w:t>设备</w:t>
            </w:r>
            <w:r w:rsidR="00CF6FD0"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753D3" w:rsidRDefault="005753D3" w:rsidP="00506414">
            <w:r>
              <w:rPr>
                <w:rFonts w:hint="eastAsia"/>
              </w:rPr>
              <w:t>数据</w:t>
            </w:r>
          </w:p>
        </w:tc>
        <w:tc>
          <w:tcPr>
            <w:tcW w:w="1164" w:type="dxa"/>
          </w:tcPr>
          <w:p w:rsidR="005753D3" w:rsidRDefault="005753D3" w:rsidP="00506414">
            <w:r>
              <w:rPr>
                <w:rFonts w:hint="eastAsia"/>
              </w:rPr>
              <w:t>校验</w:t>
            </w:r>
          </w:p>
        </w:tc>
      </w:tr>
      <w:tr w:rsidR="005753D3" w:rsidTr="00E93F85">
        <w:tc>
          <w:tcPr>
            <w:tcW w:w="1185" w:type="dxa"/>
          </w:tcPr>
          <w:p w:rsidR="005753D3" w:rsidRDefault="00DA6ED2" w:rsidP="00506414">
            <w:r>
              <w:rPr>
                <w:rFonts w:hint="eastAsia"/>
              </w:rPr>
              <w:t>TB</w:t>
            </w:r>
            <w:r w:rsidR="005753D3">
              <w:rPr>
                <w:rFonts w:hint="eastAsia"/>
              </w:rPr>
              <w:t>$</w:t>
            </w:r>
          </w:p>
        </w:tc>
        <w:tc>
          <w:tcPr>
            <w:tcW w:w="1450" w:type="dxa"/>
          </w:tcPr>
          <w:p w:rsidR="005753D3" w:rsidRDefault="005753D3" w:rsidP="005C1057">
            <w:r>
              <w:rPr>
                <w:rFonts w:hint="eastAsia"/>
              </w:rPr>
              <w:t>0x</w:t>
            </w:r>
            <w:r w:rsidR="00DA6ED2">
              <w:t>91</w:t>
            </w:r>
          </w:p>
        </w:tc>
        <w:tc>
          <w:tcPr>
            <w:tcW w:w="1134" w:type="dxa"/>
          </w:tcPr>
          <w:p w:rsidR="005753D3" w:rsidRPr="00F76B1F" w:rsidRDefault="005753D3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1134" w:type="dxa"/>
          </w:tcPr>
          <w:p w:rsidR="005753D3" w:rsidRDefault="005753D3" w:rsidP="00506414"/>
        </w:tc>
        <w:tc>
          <w:tcPr>
            <w:tcW w:w="992" w:type="dxa"/>
          </w:tcPr>
          <w:p w:rsidR="005753D3" w:rsidRDefault="005753D3" w:rsidP="00506414"/>
        </w:tc>
        <w:tc>
          <w:tcPr>
            <w:tcW w:w="1164" w:type="dxa"/>
          </w:tcPr>
          <w:p w:rsidR="005753D3" w:rsidRDefault="005753D3" w:rsidP="00506414">
            <w:r>
              <w:t>0x00</w:t>
            </w:r>
          </w:p>
        </w:tc>
      </w:tr>
    </w:tbl>
    <w:p w:rsidR="00076091" w:rsidRDefault="00CF6FD0" w:rsidP="005C1057">
      <w:pPr>
        <w:ind w:firstLineChars="500" w:firstLine="1050"/>
      </w:pPr>
      <w:r>
        <w:rPr>
          <w:rFonts w:hint="eastAsia"/>
        </w:rPr>
        <w:t>反馈信息内容同</w:t>
      </w:r>
      <w:r>
        <w:rPr>
          <w:rFonts w:hint="eastAsia"/>
        </w:rP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inod_tem_info</w:t>
      </w:r>
      <w:proofErr w:type="spellEnd"/>
    </w:p>
    <w:p w:rsidR="00076091" w:rsidRDefault="00DA6ED2" w:rsidP="00DA6ED2">
      <w:pPr>
        <w:ind w:firstLineChars="200" w:firstLine="420"/>
      </w:pPr>
      <w:bookmarkStart w:id="31" w:name="C_92"/>
      <w:bookmarkEnd w:id="31"/>
      <w:r>
        <w:rPr>
          <w:rFonts w:hint="eastAsia"/>
        </w:rPr>
        <w:t>0x92</w:t>
      </w:r>
    </w:p>
    <w:p w:rsidR="00DA6ED2" w:rsidRDefault="00DA6ED2" w:rsidP="00DA6ED2">
      <w:pPr>
        <w:ind w:firstLineChars="200" w:firstLine="420"/>
      </w:pPr>
      <w:r>
        <w:t>节点离线报警</w:t>
      </w:r>
    </w:p>
    <w:p w:rsidR="00DA6ED2" w:rsidRDefault="00DA6ED2" w:rsidP="00DA6ED2">
      <w:pPr>
        <w:ind w:firstLineChars="200" w:firstLine="420"/>
      </w:pPr>
      <w:r>
        <w:t>中继器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DA6ED2" w:rsidRDefault="00DA6ED2" w:rsidP="00DA6ED2">
      <w:pPr>
        <w:ind w:firstLineChars="200" w:firstLine="420"/>
      </w:pPr>
      <w:r>
        <w:t>当节点下的</w:t>
      </w:r>
      <w:r>
        <w:rPr>
          <w:rFonts w:hint="eastAsia"/>
        </w:rPr>
        <w:t>485</w:t>
      </w:r>
      <w:r>
        <w:rPr>
          <w:rFonts w:hint="eastAsia"/>
        </w:rPr>
        <w:t>操作设备离线</w:t>
      </w:r>
      <w:r>
        <w:rPr>
          <w:rFonts w:hint="eastAsia"/>
        </w:rPr>
        <w:t>(</w:t>
      </w:r>
      <w:r>
        <w:rPr>
          <w:rFonts w:hint="eastAsia"/>
        </w:rPr>
        <w:t>无反馈</w:t>
      </w:r>
      <w:r>
        <w:rPr>
          <w:rFonts w:hint="eastAsia"/>
        </w:rPr>
        <w:t>)</w:t>
      </w:r>
      <w:r>
        <w:rPr>
          <w:rFonts w:hint="eastAsia"/>
        </w:rPr>
        <w:t>时报警</w:t>
      </w:r>
    </w:p>
    <w:p w:rsidR="00076091" w:rsidRDefault="00076091" w:rsidP="005C1057">
      <w:pPr>
        <w:ind w:firstLineChars="500" w:firstLine="1050"/>
      </w:pPr>
    </w:p>
    <w:tbl>
      <w:tblPr>
        <w:tblStyle w:val="a3"/>
        <w:tblW w:w="0" w:type="auto"/>
        <w:tblInd w:w="1188" w:type="dxa"/>
        <w:tblLook w:val="04A0"/>
      </w:tblPr>
      <w:tblGrid>
        <w:gridCol w:w="792"/>
        <w:gridCol w:w="1276"/>
        <w:gridCol w:w="1134"/>
        <w:gridCol w:w="850"/>
        <w:gridCol w:w="1150"/>
        <w:gridCol w:w="864"/>
        <w:gridCol w:w="1042"/>
      </w:tblGrid>
      <w:tr w:rsidR="00DA6ED2" w:rsidTr="00DA6ED2">
        <w:tc>
          <w:tcPr>
            <w:tcW w:w="792" w:type="dxa"/>
          </w:tcPr>
          <w:p w:rsidR="00DA6ED2" w:rsidRDefault="00DA6ED2" w:rsidP="00506414">
            <w:r>
              <w:rPr>
                <w:rFonts w:hint="eastAsia"/>
              </w:rPr>
              <w:t>包头</w:t>
            </w:r>
          </w:p>
        </w:tc>
        <w:tc>
          <w:tcPr>
            <w:tcW w:w="1276" w:type="dxa"/>
          </w:tcPr>
          <w:p w:rsidR="00DA6ED2" w:rsidRDefault="00DA6ED2" w:rsidP="00506414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DA6ED2" w:rsidRPr="00F76B1F" w:rsidRDefault="00DA6ED2" w:rsidP="0050641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中继器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850" w:type="dxa"/>
          </w:tcPr>
          <w:p w:rsidR="00DA6ED2" w:rsidRDefault="00DA6ED2" w:rsidP="00506414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150" w:type="dxa"/>
          </w:tcPr>
          <w:p w:rsidR="00DA6ED2" w:rsidRDefault="00DA6ED2" w:rsidP="00506414">
            <w:r>
              <w:rPr>
                <w:rFonts w:hint="eastAsia"/>
              </w:rPr>
              <w:t>数据长度</w:t>
            </w:r>
          </w:p>
        </w:tc>
        <w:tc>
          <w:tcPr>
            <w:tcW w:w="864" w:type="dxa"/>
          </w:tcPr>
          <w:p w:rsidR="00DA6ED2" w:rsidRDefault="00DA6ED2" w:rsidP="00506414">
            <w:r>
              <w:rPr>
                <w:rFonts w:hint="eastAsia"/>
              </w:rPr>
              <w:t>数据</w:t>
            </w:r>
          </w:p>
        </w:tc>
        <w:tc>
          <w:tcPr>
            <w:tcW w:w="1042" w:type="dxa"/>
          </w:tcPr>
          <w:p w:rsidR="00DA6ED2" w:rsidRDefault="00DA6ED2" w:rsidP="00506414">
            <w:r>
              <w:rPr>
                <w:rFonts w:hint="eastAsia"/>
              </w:rPr>
              <w:t>校验</w:t>
            </w:r>
          </w:p>
        </w:tc>
      </w:tr>
      <w:tr w:rsidR="00DA6ED2" w:rsidTr="00DA6ED2">
        <w:tc>
          <w:tcPr>
            <w:tcW w:w="792" w:type="dxa"/>
          </w:tcPr>
          <w:p w:rsidR="00DA6ED2" w:rsidRDefault="00DA6ED2" w:rsidP="00506414">
            <w:r>
              <w:rPr>
                <w:rFonts w:hint="eastAsia"/>
              </w:rPr>
              <w:t>TB$</w:t>
            </w:r>
          </w:p>
        </w:tc>
        <w:tc>
          <w:tcPr>
            <w:tcW w:w="1276" w:type="dxa"/>
          </w:tcPr>
          <w:p w:rsidR="00DA6ED2" w:rsidRDefault="00DA6ED2" w:rsidP="00076091">
            <w:r>
              <w:rPr>
                <w:rFonts w:hint="eastAsia"/>
              </w:rPr>
              <w:t>0x</w:t>
            </w:r>
            <w:r>
              <w:t>92</w:t>
            </w:r>
          </w:p>
        </w:tc>
        <w:tc>
          <w:tcPr>
            <w:tcW w:w="1134" w:type="dxa"/>
          </w:tcPr>
          <w:p w:rsidR="00DA6ED2" w:rsidRPr="00F76B1F" w:rsidRDefault="00DA6ED2" w:rsidP="00506414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850" w:type="dxa"/>
          </w:tcPr>
          <w:p w:rsidR="00DA6ED2" w:rsidRDefault="00DA6ED2" w:rsidP="00506414"/>
        </w:tc>
        <w:tc>
          <w:tcPr>
            <w:tcW w:w="1150" w:type="dxa"/>
          </w:tcPr>
          <w:p w:rsidR="00DA6ED2" w:rsidRDefault="00DA6ED2" w:rsidP="00506414">
            <w:r>
              <w:t>N</w:t>
            </w:r>
          </w:p>
        </w:tc>
        <w:tc>
          <w:tcPr>
            <w:tcW w:w="864" w:type="dxa"/>
          </w:tcPr>
          <w:p w:rsidR="00DA6ED2" w:rsidRDefault="00DA6ED2" w:rsidP="00506414"/>
        </w:tc>
        <w:tc>
          <w:tcPr>
            <w:tcW w:w="1042" w:type="dxa"/>
          </w:tcPr>
          <w:p w:rsidR="00DA6ED2" w:rsidRDefault="00DA6ED2" w:rsidP="00506414">
            <w:r>
              <w:t>0x00</w:t>
            </w:r>
          </w:p>
        </w:tc>
      </w:tr>
    </w:tbl>
    <w:p w:rsidR="00076091" w:rsidRDefault="00DA6ED2" w:rsidP="005C1057">
      <w:pPr>
        <w:ind w:firstLineChars="500" w:firstLine="1050"/>
      </w:pPr>
      <w:r>
        <w:t>返回信息为无反馈的</w:t>
      </w:r>
      <w:r>
        <w:rPr>
          <w:rFonts w:hint="eastAsia"/>
        </w:rPr>
        <w:t>485</w:t>
      </w:r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3C4C3C" w:rsidRDefault="003C4C3C" w:rsidP="00DA6ED2"/>
    <w:p w:rsidR="00DA6ED2" w:rsidRDefault="00DA6ED2" w:rsidP="00DA6ED2">
      <w:pPr>
        <w:ind w:firstLineChars="200" w:firstLine="420"/>
      </w:pPr>
      <w:bookmarkStart w:id="32" w:name="C_93"/>
      <w:bookmarkEnd w:id="32"/>
      <w:r>
        <w:rPr>
          <w:rFonts w:hint="eastAsia"/>
        </w:rPr>
        <w:t>0x93</w:t>
      </w:r>
    </w:p>
    <w:p w:rsidR="00DA6ED2" w:rsidRDefault="00DA6ED2" w:rsidP="00DA6ED2">
      <w:pPr>
        <w:ind w:firstLineChars="200" w:firstLine="420"/>
      </w:pPr>
      <w:r>
        <w:t>状态变更报警</w:t>
      </w:r>
    </w:p>
    <w:p w:rsidR="00DA6ED2" w:rsidRDefault="00DA6ED2" w:rsidP="00DA6ED2">
      <w:pPr>
        <w:ind w:firstLineChars="200" w:firstLine="420"/>
      </w:pPr>
      <w:r>
        <w:lastRenderedPageBreak/>
        <w:t>中继器</w:t>
      </w:r>
      <w:r>
        <w:rPr>
          <w:rFonts w:hint="eastAsia"/>
        </w:rPr>
        <w:t>-&gt;</w:t>
      </w:r>
      <w:r>
        <w:rPr>
          <w:rFonts w:hint="eastAsia"/>
        </w:rPr>
        <w:t>服务器</w:t>
      </w:r>
    </w:p>
    <w:p w:rsidR="00DA6ED2" w:rsidRDefault="00DA6ED2" w:rsidP="00DA6ED2">
      <w:pPr>
        <w:ind w:firstLineChars="200" w:firstLine="420"/>
      </w:pPr>
      <w:r>
        <w:rPr>
          <w:rFonts w:hint="eastAsia"/>
        </w:rPr>
        <w:t>外围的</w:t>
      </w:r>
      <w:r>
        <w:rPr>
          <w:rFonts w:hint="eastAsia"/>
        </w:rPr>
        <w:t>485</w:t>
      </w:r>
      <w:r>
        <w:rPr>
          <w:rFonts w:hint="eastAsia"/>
        </w:rPr>
        <w:t>设备节点有状态变更时主动触发向服务器中心发送状态变化，数据的具体定义更具不同的设备来决定。</w:t>
      </w:r>
    </w:p>
    <w:tbl>
      <w:tblPr>
        <w:tblStyle w:val="a3"/>
        <w:tblW w:w="0" w:type="auto"/>
        <w:tblInd w:w="1188" w:type="dxa"/>
        <w:tblLook w:val="04A0"/>
      </w:tblPr>
      <w:tblGrid>
        <w:gridCol w:w="792"/>
        <w:gridCol w:w="1276"/>
        <w:gridCol w:w="1134"/>
        <w:gridCol w:w="850"/>
        <w:gridCol w:w="1150"/>
        <w:gridCol w:w="864"/>
        <w:gridCol w:w="1042"/>
      </w:tblGrid>
      <w:tr w:rsidR="00DA6ED2" w:rsidTr="00CC42A7">
        <w:tc>
          <w:tcPr>
            <w:tcW w:w="792" w:type="dxa"/>
          </w:tcPr>
          <w:p w:rsidR="00DA6ED2" w:rsidRDefault="00DA6ED2" w:rsidP="00CC42A7">
            <w:r>
              <w:rPr>
                <w:rFonts w:hint="eastAsia"/>
              </w:rPr>
              <w:t>包头</w:t>
            </w:r>
          </w:p>
        </w:tc>
        <w:tc>
          <w:tcPr>
            <w:tcW w:w="1276" w:type="dxa"/>
          </w:tcPr>
          <w:p w:rsidR="00DA6ED2" w:rsidRDefault="00DA6ED2" w:rsidP="00CC42A7">
            <w:r>
              <w:rPr>
                <w:rFonts w:hint="eastAsia"/>
              </w:rPr>
              <w:t>数据包类型</w:t>
            </w:r>
          </w:p>
        </w:tc>
        <w:tc>
          <w:tcPr>
            <w:tcW w:w="1134" w:type="dxa"/>
          </w:tcPr>
          <w:p w:rsidR="00DA6ED2" w:rsidRPr="00F76B1F" w:rsidRDefault="00DA6ED2" w:rsidP="00CC42A7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中继器</w:t>
            </w:r>
            <w:r w:rsidRPr="00F76B1F">
              <w:rPr>
                <w:rFonts w:hint="eastAsia"/>
                <w:highlight w:val="yellow"/>
              </w:rPr>
              <w:t>ID</w:t>
            </w:r>
          </w:p>
        </w:tc>
        <w:tc>
          <w:tcPr>
            <w:tcW w:w="850" w:type="dxa"/>
          </w:tcPr>
          <w:p w:rsidR="00DA6ED2" w:rsidRDefault="00DA6ED2" w:rsidP="00CC42A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150" w:type="dxa"/>
          </w:tcPr>
          <w:p w:rsidR="00DA6ED2" w:rsidRDefault="00DA6ED2" w:rsidP="00CC42A7">
            <w:r>
              <w:rPr>
                <w:rFonts w:hint="eastAsia"/>
              </w:rPr>
              <w:t>数据长度</w:t>
            </w:r>
          </w:p>
        </w:tc>
        <w:tc>
          <w:tcPr>
            <w:tcW w:w="864" w:type="dxa"/>
          </w:tcPr>
          <w:p w:rsidR="00DA6ED2" w:rsidRDefault="00DA6ED2" w:rsidP="00CC42A7">
            <w:r>
              <w:rPr>
                <w:rFonts w:hint="eastAsia"/>
              </w:rPr>
              <w:t>数据</w:t>
            </w:r>
          </w:p>
        </w:tc>
        <w:tc>
          <w:tcPr>
            <w:tcW w:w="1042" w:type="dxa"/>
          </w:tcPr>
          <w:p w:rsidR="00DA6ED2" w:rsidRDefault="00DA6ED2" w:rsidP="00CC42A7">
            <w:r>
              <w:rPr>
                <w:rFonts w:hint="eastAsia"/>
              </w:rPr>
              <w:t>校验</w:t>
            </w:r>
          </w:p>
        </w:tc>
      </w:tr>
      <w:tr w:rsidR="00DA6ED2" w:rsidTr="00CC42A7">
        <w:tc>
          <w:tcPr>
            <w:tcW w:w="792" w:type="dxa"/>
          </w:tcPr>
          <w:p w:rsidR="00DA6ED2" w:rsidRDefault="00DA6ED2" w:rsidP="00CC42A7">
            <w:r>
              <w:rPr>
                <w:rFonts w:hint="eastAsia"/>
              </w:rPr>
              <w:t>TB$</w:t>
            </w:r>
          </w:p>
        </w:tc>
        <w:tc>
          <w:tcPr>
            <w:tcW w:w="1276" w:type="dxa"/>
          </w:tcPr>
          <w:p w:rsidR="00DA6ED2" w:rsidRDefault="00DA6ED2" w:rsidP="00CC42A7">
            <w:r>
              <w:rPr>
                <w:rFonts w:hint="eastAsia"/>
              </w:rPr>
              <w:t>0x</w:t>
            </w:r>
            <w:r>
              <w:t>93</w:t>
            </w:r>
          </w:p>
        </w:tc>
        <w:tc>
          <w:tcPr>
            <w:tcW w:w="1134" w:type="dxa"/>
          </w:tcPr>
          <w:p w:rsidR="00DA6ED2" w:rsidRPr="00F76B1F" w:rsidRDefault="00DA6ED2" w:rsidP="00CC42A7">
            <w:pPr>
              <w:rPr>
                <w:highlight w:val="yellow"/>
              </w:rPr>
            </w:pPr>
            <w:r w:rsidRPr="00F76B1F">
              <w:rPr>
                <w:rFonts w:hint="eastAsia"/>
                <w:highlight w:val="yellow"/>
              </w:rPr>
              <w:t>001</w:t>
            </w:r>
          </w:p>
        </w:tc>
        <w:tc>
          <w:tcPr>
            <w:tcW w:w="850" w:type="dxa"/>
          </w:tcPr>
          <w:p w:rsidR="00DA6ED2" w:rsidRDefault="00DA6ED2" w:rsidP="00CC42A7"/>
        </w:tc>
        <w:tc>
          <w:tcPr>
            <w:tcW w:w="1150" w:type="dxa"/>
          </w:tcPr>
          <w:p w:rsidR="00DA6ED2" w:rsidRDefault="00DA6ED2" w:rsidP="00CC42A7">
            <w:r>
              <w:t>N</w:t>
            </w:r>
          </w:p>
        </w:tc>
        <w:tc>
          <w:tcPr>
            <w:tcW w:w="864" w:type="dxa"/>
          </w:tcPr>
          <w:p w:rsidR="00DA6ED2" w:rsidRDefault="00DA6ED2" w:rsidP="00CC42A7"/>
        </w:tc>
        <w:tc>
          <w:tcPr>
            <w:tcW w:w="1042" w:type="dxa"/>
          </w:tcPr>
          <w:p w:rsidR="00DA6ED2" w:rsidRDefault="00DA6ED2" w:rsidP="00CC42A7">
            <w:r>
              <w:t>0x00</w:t>
            </w:r>
          </w:p>
        </w:tc>
      </w:tr>
    </w:tbl>
    <w:p w:rsidR="00DA6ED2" w:rsidRDefault="00DA6ED2" w:rsidP="00DA6ED2"/>
    <w:sectPr w:rsidR="00DA6ED2" w:rsidSect="00822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maxipei" w:date="2017-12-20T09:00:00Z" w:initials="ma">
    <w:p w:rsidR="00901263" w:rsidRDefault="00901263">
      <w:pPr>
        <w:pStyle w:val="ab"/>
      </w:pPr>
      <w:r>
        <w:rPr>
          <w:rStyle w:val="aa"/>
        </w:rPr>
        <w:annotationRef/>
      </w:r>
      <w:r w:rsidRPr="00901263">
        <w:rPr>
          <w:rFonts w:hint="eastAsia"/>
          <w:highlight w:val="red"/>
        </w:rPr>
        <w:t>需要实现什么功能</w:t>
      </w:r>
    </w:p>
  </w:comment>
  <w:comment w:id="17" w:author="maxipei" w:date="2017-12-20T09:01:00Z" w:initials="ma">
    <w:p w:rsidR="00901263" w:rsidRDefault="00901263">
      <w:pPr>
        <w:pStyle w:val="ab"/>
      </w:pPr>
      <w:r w:rsidRPr="00901263">
        <w:rPr>
          <w:rStyle w:val="aa"/>
          <w:highlight w:val="red"/>
        </w:rPr>
        <w:annotationRef/>
      </w:r>
      <w:r w:rsidRPr="00901263">
        <w:rPr>
          <w:rFonts w:hint="eastAsia"/>
          <w:highlight w:val="red"/>
        </w:rPr>
        <w:t>精度没有小数位，不需要扩大</w:t>
      </w:r>
    </w:p>
  </w:comment>
  <w:comment w:id="18" w:author="maxipei" w:date="2017-12-20T09:02:00Z" w:initials="ma">
    <w:p w:rsidR="00901263" w:rsidRDefault="00901263">
      <w:pPr>
        <w:pStyle w:val="ab"/>
      </w:pPr>
      <w:r>
        <w:rPr>
          <w:rStyle w:val="aa"/>
        </w:rPr>
        <w:annotationRef/>
      </w:r>
      <w:r w:rsidRPr="00901263">
        <w:rPr>
          <w:rFonts w:hint="eastAsia"/>
          <w:highlight w:val="red"/>
        </w:rPr>
        <w:t>精度没有小数位，不需要扩大</w:t>
      </w:r>
    </w:p>
  </w:comment>
  <w:comment w:id="20" w:author="maxipei" w:date="2017-12-20T09:00:00Z" w:initials="ma">
    <w:p w:rsidR="00901263" w:rsidRDefault="00901263">
      <w:pPr>
        <w:pStyle w:val="ab"/>
      </w:pPr>
      <w:r>
        <w:rPr>
          <w:rStyle w:val="aa"/>
        </w:rPr>
        <w:annotationRef/>
      </w:r>
      <w:r w:rsidRPr="00901263">
        <w:rPr>
          <w:rFonts w:hint="eastAsia"/>
          <w:highlight w:val="red"/>
        </w:rPr>
        <w:t>需要实现什么功能</w:t>
      </w:r>
    </w:p>
  </w:comment>
  <w:comment w:id="27" w:author="maxipei" w:date="2017-12-20T09:05:00Z" w:initials="ma">
    <w:p w:rsidR="00D653B5" w:rsidRDefault="00D653B5">
      <w:pPr>
        <w:pStyle w:val="ab"/>
      </w:pPr>
      <w:r>
        <w:rPr>
          <w:rStyle w:val="aa"/>
        </w:rPr>
        <w:annotationRef/>
      </w:r>
      <w:r w:rsidRPr="00901263">
        <w:rPr>
          <w:rFonts w:hint="eastAsia"/>
          <w:highlight w:val="red"/>
        </w:rPr>
        <w:t>没有具体设备，建议暂时预留接口</w:t>
      </w:r>
      <w:r>
        <w:rPr>
          <w:rFonts w:hint="eastAsia"/>
        </w:rPr>
        <w:t>，后续再进行添加</w:t>
      </w:r>
    </w:p>
  </w:comment>
  <w:comment w:id="29" w:author="maxipei" w:date="2017-12-20T09:04:00Z" w:initials="ma">
    <w:p w:rsidR="00901263" w:rsidRDefault="00901263">
      <w:pPr>
        <w:pStyle w:val="ab"/>
      </w:pPr>
      <w:r w:rsidRPr="00901263">
        <w:rPr>
          <w:rStyle w:val="aa"/>
          <w:highlight w:val="red"/>
        </w:rPr>
        <w:annotationRef/>
      </w:r>
      <w:r w:rsidRPr="00901263">
        <w:rPr>
          <w:rFonts w:hint="eastAsia"/>
          <w:highlight w:val="red"/>
        </w:rPr>
        <w:t>没有具体设备，建议暂时预留接口</w:t>
      </w:r>
      <w:r>
        <w:rPr>
          <w:rFonts w:hint="eastAsia"/>
        </w:rPr>
        <w:t>，后续再进行添加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BBC" w:rsidRDefault="00542BBC" w:rsidP="0065472A">
      <w:r>
        <w:separator/>
      </w:r>
    </w:p>
  </w:endnote>
  <w:endnote w:type="continuationSeparator" w:id="0">
    <w:p w:rsidR="00542BBC" w:rsidRDefault="00542BBC" w:rsidP="006547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BBC" w:rsidRDefault="00542BBC" w:rsidP="0065472A">
      <w:r>
        <w:separator/>
      </w:r>
    </w:p>
  </w:footnote>
  <w:footnote w:type="continuationSeparator" w:id="0">
    <w:p w:rsidR="00542BBC" w:rsidRDefault="00542BBC" w:rsidP="006547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2F35"/>
    <w:multiLevelType w:val="hybridMultilevel"/>
    <w:tmpl w:val="859C1DC6"/>
    <w:lvl w:ilvl="0" w:tplc="84C4D50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48580A"/>
    <w:multiLevelType w:val="hybridMultilevel"/>
    <w:tmpl w:val="5C4E7770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F786C2D"/>
    <w:multiLevelType w:val="hybridMultilevel"/>
    <w:tmpl w:val="77C8D9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Q L">
    <w15:presenceInfo w15:providerId="Windows Live" w15:userId="6e644301a396d1b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297"/>
    <w:rsid w:val="00006E21"/>
    <w:rsid w:val="00037E1F"/>
    <w:rsid w:val="00076091"/>
    <w:rsid w:val="00106331"/>
    <w:rsid w:val="00122B40"/>
    <w:rsid w:val="00161A4A"/>
    <w:rsid w:val="001D52DB"/>
    <w:rsid w:val="001D5CA1"/>
    <w:rsid w:val="001E2EC2"/>
    <w:rsid w:val="001E6C22"/>
    <w:rsid w:val="00211B25"/>
    <w:rsid w:val="00231491"/>
    <w:rsid w:val="0023273E"/>
    <w:rsid w:val="0028616A"/>
    <w:rsid w:val="002D5B3A"/>
    <w:rsid w:val="003103D3"/>
    <w:rsid w:val="0032602C"/>
    <w:rsid w:val="003C4C3C"/>
    <w:rsid w:val="00403206"/>
    <w:rsid w:val="00412F2C"/>
    <w:rsid w:val="004160B0"/>
    <w:rsid w:val="00484BA2"/>
    <w:rsid w:val="004C57D6"/>
    <w:rsid w:val="004F0185"/>
    <w:rsid w:val="0051101A"/>
    <w:rsid w:val="005212D5"/>
    <w:rsid w:val="00522BEB"/>
    <w:rsid w:val="00542BBC"/>
    <w:rsid w:val="005753D3"/>
    <w:rsid w:val="005B14F2"/>
    <w:rsid w:val="005C1057"/>
    <w:rsid w:val="005C4A91"/>
    <w:rsid w:val="005C5981"/>
    <w:rsid w:val="005D5E15"/>
    <w:rsid w:val="0065472A"/>
    <w:rsid w:val="00672167"/>
    <w:rsid w:val="00675E46"/>
    <w:rsid w:val="006B19A0"/>
    <w:rsid w:val="006C38CE"/>
    <w:rsid w:val="006D1D3E"/>
    <w:rsid w:val="00731C91"/>
    <w:rsid w:val="00773134"/>
    <w:rsid w:val="007A244E"/>
    <w:rsid w:val="00822F17"/>
    <w:rsid w:val="0082766F"/>
    <w:rsid w:val="00885B45"/>
    <w:rsid w:val="00894C3E"/>
    <w:rsid w:val="00896DDF"/>
    <w:rsid w:val="008A07C9"/>
    <w:rsid w:val="008A3AD5"/>
    <w:rsid w:val="008D17C3"/>
    <w:rsid w:val="00901263"/>
    <w:rsid w:val="00901CED"/>
    <w:rsid w:val="009035D7"/>
    <w:rsid w:val="00933C83"/>
    <w:rsid w:val="009900BC"/>
    <w:rsid w:val="009E19B6"/>
    <w:rsid w:val="009E7274"/>
    <w:rsid w:val="00A551F9"/>
    <w:rsid w:val="00B03C56"/>
    <w:rsid w:val="00B16297"/>
    <w:rsid w:val="00B20310"/>
    <w:rsid w:val="00B3080C"/>
    <w:rsid w:val="00BC3F16"/>
    <w:rsid w:val="00C078EE"/>
    <w:rsid w:val="00C501CE"/>
    <w:rsid w:val="00CC3166"/>
    <w:rsid w:val="00CF6FD0"/>
    <w:rsid w:val="00D52C02"/>
    <w:rsid w:val="00D653B5"/>
    <w:rsid w:val="00D91C8A"/>
    <w:rsid w:val="00D97D49"/>
    <w:rsid w:val="00DA1142"/>
    <w:rsid w:val="00DA6ED2"/>
    <w:rsid w:val="00E1689E"/>
    <w:rsid w:val="00E222DC"/>
    <w:rsid w:val="00E60D7A"/>
    <w:rsid w:val="00EA5CC8"/>
    <w:rsid w:val="00F76B1F"/>
    <w:rsid w:val="00F85FC1"/>
    <w:rsid w:val="00FD3EF6"/>
    <w:rsid w:val="00FE6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F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B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547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47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47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472A"/>
    <w:rPr>
      <w:sz w:val="18"/>
      <w:szCs w:val="18"/>
    </w:rPr>
  </w:style>
  <w:style w:type="paragraph" w:styleId="a6">
    <w:name w:val="List Paragraph"/>
    <w:basedOn w:val="a"/>
    <w:uiPriority w:val="34"/>
    <w:qFormat/>
    <w:rsid w:val="004C57D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212D5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212D5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675E4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75E46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901263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901263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901263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901263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9012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671</Words>
  <Characters>3831</Characters>
  <Application>Microsoft Office Word</Application>
  <DocSecurity>0</DocSecurity>
  <Lines>31</Lines>
  <Paragraphs>8</Paragraphs>
  <ScaleCrop>false</ScaleCrop>
  <Company>Microsoft</Company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 L</dc:creator>
  <cp:keywords/>
  <dc:description/>
  <cp:lastModifiedBy>maxipei</cp:lastModifiedBy>
  <cp:revision>55</cp:revision>
  <dcterms:created xsi:type="dcterms:W3CDTF">2017-10-10T14:52:00Z</dcterms:created>
  <dcterms:modified xsi:type="dcterms:W3CDTF">2017-12-20T01:05:00Z</dcterms:modified>
</cp:coreProperties>
</file>